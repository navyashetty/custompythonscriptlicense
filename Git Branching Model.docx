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395" w:rsidRPr="00597395" w:rsidRDefault="00597395" w:rsidP="00597395">
      <w:pPr>
        <w:shd w:val="clear" w:color="auto" w:fill="FFFFFF"/>
        <w:spacing w:before="163" w:after="245" w:line="288" w:lineRule="atLeast"/>
        <w:outlineLvl w:val="1"/>
        <w:rPr>
          <w:rFonts w:ascii="Helvetica" w:eastAsia="Times New Roman" w:hAnsi="Helvetica" w:cs="Times New Roman"/>
          <w:b/>
          <w:bCs/>
          <w:color w:val="333333"/>
          <w:spacing w:val="-14"/>
          <w:kern w:val="36"/>
          <w:sz w:val="48"/>
          <w:szCs w:val="48"/>
          <w:lang/>
        </w:rPr>
      </w:pPr>
      <w:r w:rsidRPr="00597395">
        <w:rPr>
          <w:rFonts w:ascii="Helvetica" w:eastAsia="Times New Roman" w:hAnsi="Helvetica" w:cs="Times New Roman"/>
          <w:sz w:val="24"/>
          <w:szCs w:val="24"/>
          <w:lang/>
        </w:rPr>
        <w:pict/>
      </w:r>
      <w:r w:rsidRPr="00597395">
        <w:rPr>
          <w:rFonts w:ascii="Helvetica" w:eastAsia="Times New Roman" w:hAnsi="Helvetica" w:cs="Times New Roman"/>
          <w:b/>
          <w:bCs/>
          <w:color w:val="333333"/>
          <w:spacing w:val="-14"/>
          <w:kern w:val="36"/>
          <w:sz w:val="48"/>
          <w:szCs w:val="48"/>
          <w:lang/>
        </w:rPr>
        <w:t xml:space="preserve">A successful </w:t>
      </w:r>
      <w:proofErr w:type="spellStart"/>
      <w:r w:rsidRPr="00597395">
        <w:rPr>
          <w:rFonts w:ascii="Helvetica" w:eastAsia="Times New Roman" w:hAnsi="Helvetica" w:cs="Times New Roman"/>
          <w:b/>
          <w:bCs/>
          <w:color w:val="333333"/>
          <w:spacing w:val="-14"/>
          <w:kern w:val="36"/>
          <w:sz w:val="48"/>
          <w:szCs w:val="48"/>
          <w:lang/>
        </w:rPr>
        <w:t>Git</w:t>
      </w:r>
      <w:proofErr w:type="spellEnd"/>
      <w:r w:rsidRPr="00597395">
        <w:rPr>
          <w:rFonts w:ascii="Helvetica" w:eastAsia="Times New Roman" w:hAnsi="Helvetica" w:cs="Times New Roman"/>
          <w:b/>
          <w:bCs/>
          <w:color w:val="333333"/>
          <w:spacing w:val="-14"/>
          <w:kern w:val="36"/>
          <w:sz w:val="48"/>
          <w:szCs w:val="48"/>
          <w:lang/>
        </w:rPr>
        <w:t xml:space="preserve"> branching model</w:t>
      </w:r>
    </w:p>
    <w:p w:rsidR="00597395" w:rsidRPr="00597395" w:rsidRDefault="00597395" w:rsidP="00597395">
      <w:pPr>
        <w:shd w:val="clear" w:color="auto" w:fill="FFFFFF"/>
        <w:spacing w:after="272" w:line="320" w:lineRule="atLeast"/>
        <w:rPr>
          <w:rFonts w:ascii="Helvetica" w:eastAsia="Times New Roman" w:hAnsi="Helvetica" w:cs="Times New Roman"/>
          <w:vanish/>
          <w:color w:val="333333"/>
          <w:lang/>
        </w:rPr>
      </w:pPr>
      <w:r w:rsidRPr="00597395">
        <w:rPr>
          <w:rFonts w:ascii="Helvetica" w:eastAsia="Times New Roman" w:hAnsi="Helvetica" w:cs="Times New Roman"/>
          <w:vanish/>
          <w:color w:val="333333"/>
          <w:lang/>
        </w:rPr>
        <w:t>http://nvie.com/posts/a-successful-git-branching-model/</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Published: </w:t>
      </w:r>
      <w:r w:rsidRPr="00597395">
        <w:rPr>
          <w:rFonts w:ascii="Helvetica" w:eastAsia="Times New Roman" w:hAnsi="Helvetica" w:cs="Times New Roman"/>
          <w:color w:val="888888"/>
          <w:lang/>
        </w:rPr>
        <w:t>January 05, 2010</w:t>
      </w:r>
    </w:p>
    <w:p w:rsidR="00597395" w:rsidRPr="00597395" w:rsidRDefault="00597395" w:rsidP="00597395">
      <w:pPr>
        <w:shd w:val="clear" w:color="auto" w:fill="FFFFFF"/>
        <w:spacing w:before="136" w:after="272" w:line="320" w:lineRule="atLeast"/>
        <w:rPr>
          <w:rFonts w:ascii="Helvetica" w:eastAsia="Times New Roman" w:hAnsi="Helvetica" w:cs="Times New Roman"/>
          <w:vanish/>
          <w:color w:val="333333"/>
          <w:lang/>
        </w:rPr>
      </w:pPr>
      <w:r w:rsidRPr="00597395">
        <w:rPr>
          <w:rFonts w:ascii="Helvetica" w:eastAsia="Times New Roman" w:hAnsi="Helvetica" w:cs="Times New Roman"/>
          <w:vanish/>
          <w:color w:val="333333"/>
          <w:lang/>
        </w:rPr>
        <w:t>Published: January 05, 2010</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In this post I present the development model that I’ve introduced for all of my projects (both at work and private) about a year ago, and which has turned out to be very successful. I’ve been meaning to write about it for a while now, but I’ve never really found the time to do so thoroughly, until now. I won’t talk about any of the projects’ details, merely about the branching strategy and release management.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Pr>
          <w:rFonts w:ascii="Helvetica" w:eastAsia="Times New Roman" w:hAnsi="Helvetica" w:cs="Times New Roman"/>
          <w:noProof/>
          <w:color w:val="333333"/>
        </w:rPr>
        <w:lastRenderedPageBreak/>
        <w:drawing>
          <wp:inline distT="0" distB="0" distL="0" distR="0">
            <wp:extent cx="5822950" cy="7763510"/>
            <wp:effectExtent l="19050" t="0" r="6350" b="0"/>
            <wp:docPr id="5" name="Picture 5" descr="http://nvie.com/img/2009/12/Screen-shot-2009-12-24-at-11.3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vie.com/img/2009/12/Screen-shot-2009-12-24-at-11.32.03.png"/>
                    <pic:cNvPicPr>
                      <a:picLocks noChangeAspect="1" noChangeArrowheads="1"/>
                    </pic:cNvPicPr>
                  </pic:nvPicPr>
                  <pic:blipFill>
                    <a:blip r:embed="rId5" cstate="print"/>
                    <a:srcRect/>
                    <a:stretch>
                      <a:fillRect/>
                    </a:stretch>
                  </pic:blipFill>
                  <pic:spPr bwMode="auto">
                    <a:xfrm>
                      <a:off x="0" y="0"/>
                      <a:ext cx="5822950" cy="7763510"/>
                    </a:xfrm>
                    <a:prstGeom prst="rect">
                      <a:avLst/>
                    </a:prstGeom>
                    <a:noFill/>
                    <a:ln w="9525">
                      <a:noFill/>
                      <a:miter lim="800000"/>
                      <a:headEnd/>
                      <a:tailEnd/>
                    </a:ln>
                  </pic:spPr>
                </pic:pic>
              </a:graphicData>
            </a:graphic>
          </wp:inline>
        </w:drawing>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It focuses around </w:t>
      </w:r>
      <w:hyperlink r:id="rId6" w:tgtFrame="_blank" w:history="1">
        <w:proofErr w:type="spellStart"/>
        <w:r w:rsidRPr="00597395">
          <w:rPr>
            <w:rFonts w:ascii="Helvetica" w:eastAsia="Times New Roman" w:hAnsi="Helvetica" w:cs="Times New Roman"/>
            <w:color w:val="3270AE"/>
            <w:lang/>
          </w:rPr>
          <w:t>Git</w:t>
        </w:r>
        <w:proofErr w:type="spellEnd"/>
      </w:hyperlink>
      <w:r w:rsidRPr="00597395">
        <w:rPr>
          <w:rFonts w:ascii="Helvetica" w:eastAsia="Times New Roman" w:hAnsi="Helvetica" w:cs="Times New Roman"/>
          <w:color w:val="333333"/>
          <w:lang/>
        </w:rPr>
        <w:t xml:space="preserve"> as the tool for the versioning of all of our source code.</w:t>
      </w:r>
    </w:p>
    <w:p w:rsidR="00597395" w:rsidRPr="00597395" w:rsidRDefault="00597395" w:rsidP="00597395">
      <w:pPr>
        <w:shd w:val="clear" w:color="auto" w:fill="FFFFFF"/>
        <w:spacing w:before="326" w:after="163" w:line="240" w:lineRule="auto"/>
        <w:outlineLvl w:val="2"/>
        <w:rPr>
          <w:rFonts w:ascii="Helvetica" w:eastAsia="Times New Roman" w:hAnsi="Helvetica" w:cs="Times New Roman"/>
          <w:b/>
          <w:bCs/>
          <w:color w:val="333333"/>
          <w:sz w:val="36"/>
          <w:szCs w:val="36"/>
          <w:lang/>
        </w:rPr>
      </w:pPr>
      <w:r w:rsidRPr="00597395">
        <w:rPr>
          <w:rFonts w:ascii="Helvetica" w:eastAsia="Times New Roman" w:hAnsi="Helvetica" w:cs="Times New Roman"/>
          <w:b/>
          <w:bCs/>
          <w:color w:val="333333"/>
          <w:sz w:val="36"/>
          <w:szCs w:val="36"/>
          <w:lang/>
        </w:rPr>
        <w:lastRenderedPageBreak/>
        <w:t xml:space="preserve">Why </w:t>
      </w:r>
      <w:proofErr w:type="spellStart"/>
      <w:r w:rsidRPr="00597395">
        <w:rPr>
          <w:rFonts w:ascii="Helvetica" w:eastAsia="Times New Roman" w:hAnsi="Helvetica" w:cs="Times New Roman"/>
          <w:b/>
          <w:bCs/>
          <w:color w:val="333333"/>
          <w:sz w:val="36"/>
          <w:szCs w:val="36"/>
          <w:lang/>
        </w:rPr>
        <w:t>git</w:t>
      </w:r>
      <w:proofErr w:type="spellEnd"/>
      <w:r w:rsidRPr="00597395">
        <w:rPr>
          <w:rFonts w:ascii="Helvetica" w:eastAsia="Times New Roman" w:hAnsi="Helvetica" w:cs="Times New Roman"/>
          <w:b/>
          <w:bCs/>
          <w:color w:val="333333"/>
          <w:sz w:val="36"/>
          <w:szCs w:val="36"/>
          <w:lang/>
        </w:rPr>
        <w: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For a thorough discussion on the pros and cons of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compared to centralized source code control systems, </w:t>
      </w:r>
      <w:hyperlink r:id="rId7" w:tgtFrame="_blank" w:history="1">
        <w:r w:rsidRPr="00597395">
          <w:rPr>
            <w:rFonts w:ascii="Helvetica" w:eastAsia="Times New Roman" w:hAnsi="Helvetica" w:cs="Times New Roman"/>
            <w:color w:val="3270AE"/>
            <w:lang/>
          </w:rPr>
          <w:t>see</w:t>
        </w:r>
      </w:hyperlink>
      <w:r w:rsidRPr="00597395">
        <w:rPr>
          <w:rFonts w:ascii="Helvetica" w:eastAsia="Times New Roman" w:hAnsi="Helvetica" w:cs="Times New Roman"/>
          <w:color w:val="333333"/>
          <w:lang/>
        </w:rPr>
        <w:t xml:space="preserve"> </w:t>
      </w:r>
      <w:proofErr w:type="spellStart"/>
      <w:r w:rsidRPr="00597395">
        <w:rPr>
          <w:rFonts w:ascii="Helvetica" w:eastAsia="Times New Roman" w:hAnsi="Helvetica" w:cs="Times New Roman"/>
          <w:color w:val="333333"/>
          <w:lang/>
        </w:rPr>
        <w:t>the</w:t>
      </w:r>
      <w:hyperlink r:id="rId8" w:tgtFrame="_blank" w:history="1">
        <w:r w:rsidRPr="00597395">
          <w:rPr>
            <w:rFonts w:ascii="Helvetica" w:eastAsia="Times New Roman" w:hAnsi="Helvetica" w:cs="Times New Roman"/>
            <w:color w:val="3270AE"/>
            <w:lang/>
          </w:rPr>
          <w:t>web</w:t>
        </w:r>
        <w:proofErr w:type="spellEnd"/>
      </w:hyperlink>
      <w:r w:rsidRPr="00597395">
        <w:rPr>
          <w:rFonts w:ascii="Helvetica" w:eastAsia="Times New Roman" w:hAnsi="Helvetica" w:cs="Times New Roman"/>
          <w:color w:val="333333"/>
          <w:lang/>
        </w:rPr>
        <w:t xml:space="preserve">. There are plenty of flame wars going on there. As a developer, I prefer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above all other tools around today.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really changed the way developers think of merging and branching. From the classic CVS/Subversion world I came from, merging/branching has always been considered a bit scary (“beware of merge conflicts, they bite you!”) and something you only do every once in a while.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But with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these actions are extremely cheap and simple, and they are considered one of the core parts of your </w:t>
      </w:r>
      <w:r w:rsidRPr="00597395">
        <w:rPr>
          <w:rFonts w:ascii="Helvetica" w:eastAsia="Times New Roman" w:hAnsi="Helvetica" w:cs="Times New Roman"/>
          <w:i/>
          <w:iCs/>
          <w:color w:val="333333"/>
          <w:lang/>
        </w:rPr>
        <w:t>daily</w:t>
      </w:r>
      <w:r w:rsidRPr="00597395">
        <w:rPr>
          <w:rFonts w:ascii="Helvetica" w:eastAsia="Times New Roman" w:hAnsi="Helvetica" w:cs="Times New Roman"/>
          <w:color w:val="333333"/>
          <w:lang/>
        </w:rPr>
        <w:t xml:space="preserve"> workflow, really. For example, in CVS/Subversion </w:t>
      </w:r>
      <w:hyperlink r:id="rId9" w:tgtFrame="_blank" w:history="1">
        <w:r w:rsidRPr="00597395">
          <w:rPr>
            <w:rFonts w:ascii="Helvetica" w:eastAsia="Times New Roman" w:hAnsi="Helvetica" w:cs="Times New Roman"/>
            <w:color w:val="3270AE"/>
            <w:lang/>
          </w:rPr>
          <w:t>books</w:t>
        </w:r>
      </w:hyperlink>
      <w:r w:rsidRPr="00597395">
        <w:rPr>
          <w:rFonts w:ascii="Helvetica" w:eastAsia="Times New Roman" w:hAnsi="Helvetica" w:cs="Times New Roman"/>
          <w:color w:val="333333"/>
          <w:lang/>
        </w:rPr>
        <w:t xml:space="preserve">, branching and merging is first discussed in the later chapters (for advanced users), while </w:t>
      </w:r>
      <w:proofErr w:type="spellStart"/>
      <w:r w:rsidRPr="00597395">
        <w:rPr>
          <w:rFonts w:ascii="Helvetica" w:eastAsia="Times New Roman" w:hAnsi="Helvetica" w:cs="Times New Roman"/>
          <w:color w:val="333333"/>
          <w:lang/>
        </w:rPr>
        <w:t>in</w:t>
      </w:r>
      <w:hyperlink r:id="rId10" w:tgtFrame="_blank" w:history="1">
        <w:r w:rsidRPr="00597395">
          <w:rPr>
            <w:rFonts w:ascii="Helvetica" w:eastAsia="Times New Roman" w:hAnsi="Helvetica" w:cs="Times New Roman"/>
            <w:color w:val="3270AE"/>
            <w:lang/>
          </w:rPr>
          <w:t>every</w:t>
        </w:r>
      </w:hyperlink>
      <w:hyperlink r:id="rId11" w:tgtFrame="_blank" w:history="1">
        <w:r w:rsidRPr="00597395">
          <w:rPr>
            <w:rFonts w:ascii="Helvetica" w:eastAsia="Times New Roman" w:hAnsi="Helvetica" w:cs="Times New Roman"/>
            <w:color w:val="3270AE"/>
            <w:lang/>
          </w:rPr>
          <w:t>Git</w:t>
        </w:r>
      </w:hyperlink>
      <w:hyperlink r:id="rId12" w:tgtFrame="_blank" w:history="1">
        <w:r w:rsidRPr="00597395">
          <w:rPr>
            <w:rFonts w:ascii="Helvetica" w:eastAsia="Times New Roman" w:hAnsi="Helvetica" w:cs="Times New Roman"/>
            <w:color w:val="3270AE"/>
            <w:lang/>
          </w:rPr>
          <w:t>book</w:t>
        </w:r>
        <w:proofErr w:type="spellEnd"/>
      </w:hyperlink>
      <w:r w:rsidRPr="00597395">
        <w:rPr>
          <w:rFonts w:ascii="Helvetica" w:eastAsia="Times New Roman" w:hAnsi="Helvetica" w:cs="Times New Roman"/>
          <w:color w:val="333333"/>
          <w:lang/>
        </w:rPr>
        <w:t>, it’s already covered in chapter 3 (basics).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As a consequence of its simplicity and repetitive nature, branching and merging are no longer something to be afraid of. Version control tools are supposed to assist in branching/merging more than anything else.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Enough about the tools, let’s head onto the development model. The model that I’m going to present here is essentially no more than a set of procedures that every team member has to follow in order to come to a managed software development process.</w:t>
      </w:r>
    </w:p>
    <w:p w:rsidR="00597395" w:rsidRPr="00597395" w:rsidRDefault="00597395" w:rsidP="00597395">
      <w:pPr>
        <w:shd w:val="clear" w:color="auto" w:fill="FFFFFF"/>
        <w:spacing w:before="326" w:after="163" w:line="240" w:lineRule="auto"/>
        <w:outlineLvl w:val="2"/>
        <w:rPr>
          <w:rFonts w:ascii="Helvetica" w:eastAsia="Times New Roman" w:hAnsi="Helvetica" w:cs="Times New Roman"/>
          <w:b/>
          <w:bCs/>
          <w:color w:val="333333"/>
          <w:sz w:val="36"/>
          <w:szCs w:val="36"/>
          <w:lang/>
        </w:rPr>
      </w:pPr>
      <w:r w:rsidRPr="00597395">
        <w:rPr>
          <w:rFonts w:ascii="Helvetica" w:eastAsia="Times New Roman" w:hAnsi="Helvetica" w:cs="Times New Roman"/>
          <w:b/>
          <w:bCs/>
          <w:color w:val="333333"/>
          <w:sz w:val="36"/>
          <w:szCs w:val="36"/>
          <w:lang/>
        </w:rPr>
        <w:t>Decentralized but centralized</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 repository setup that we use and that works well with this branching </w:t>
      </w:r>
      <w:proofErr w:type="gramStart"/>
      <w:r w:rsidRPr="00597395">
        <w:rPr>
          <w:rFonts w:ascii="Helvetica" w:eastAsia="Times New Roman" w:hAnsi="Helvetica" w:cs="Times New Roman"/>
          <w:color w:val="333333"/>
          <w:lang/>
        </w:rPr>
        <w:t>model,</w:t>
      </w:r>
      <w:proofErr w:type="gramEnd"/>
      <w:r w:rsidRPr="00597395">
        <w:rPr>
          <w:rFonts w:ascii="Helvetica" w:eastAsia="Times New Roman" w:hAnsi="Helvetica" w:cs="Times New Roman"/>
          <w:color w:val="333333"/>
          <w:lang/>
        </w:rPr>
        <w:t xml:space="preserve"> is that with a central “truth” repo. Note that this repo is only </w:t>
      </w:r>
      <w:proofErr w:type="spellStart"/>
      <w:r w:rsidRPr="00597395">
        <w:rPr>
          <w:rFonts w:ascii="Helvetica" w:eastAsia="Times New Roman" w:hAnsi="Helvetica" w:cs="Times New Roman"/>
          <w:i/>
          <w:iCs/>
          <w:color w:val="333333"/>
          <w:lang/>
        </w:rPr>
        <w:t>considered</w:t>
      </w:r>
      <w:r w:rsidRPr="00597395">
        <w:rPr>
          <w:rFonts w:ascii="Helvetica" w:eastAsia="Times New Roman" w:hAnsi="Helvetica" w:cs="Times New Roman"/>
          <w:color w:val="333333"/>
          <w:lang/>
        </w:rPr>
        <w:t>to</w:t>
      </w:r>
      <w:proofErr w:type="spellEnd"/>
      <w:r w:rsidRPr="00597395">
        <w:rPr>
          <w:rFonts w:ascii="Helvetica" w:eastAsia="Times New Roman" w:hAnsi="Helvetica" w:cs="Times New Roman"/>
          <w:color w:val="333333"/>
          <w:lang/>
        </w:rPr>
        <w:t xml:space="preserve"> be the central one (since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is a DVCS, there is no such thing as a central repo at a technical level). We will refer to this repo as </w:t>
      </w:r>
      <w:r w:rsidRPr="00597395">
        <w:rPr>
          <w:rFonts w:ascii="Droid Sans Mono" w:eastAsia="Times New Roman" w:hAnsi="Droid Sans Mono" w:cs="Courier New"/>
          <w:color w:val="333333"/>
          <w:sz w:val="18"/>
          <w:szCs w:val="18"/>
          <w:lang/>
        </w:rPr>
        <w:t>origin</w:t>
      </w:r>
      <w:r w:rsidRPr="00597395">
        <w:rPr>
          <w:rFonts w:ascii="Helvetica" w:eastAsia="Times New Roman" w:hAnsi="Helvetica" w:cs="Times New Roman"/>
          <w:color w:val="333333"/>
          <w:lang/>
        </w:rPr>
        <w:t xml:space="preserve">, since this name is familiar to all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users.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Pr>
          <w:rFonts w:ascii="Helvetica" w:eastAsia="Times New Roman" w:hAnsi="Helvetica" w:cs="Times New Roman"/>
          <w:noProof/>
          <w:color w:val="333333"/>
        </w:rPr>
        <w:lastRenderedPageBreak/>
        <w:drawing>
          <wp:inline distT="0" distB="0" distL="0" distR="0">
            <wp:extent cx="4554855" cy="3390265"/>
            <wp:effectExtent l="19050" t="0" r="0" b="0"/>
            <wp:docPr id="6" name="Picture 6" descr="http://nvie.com/img/2010/01/centr-de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vie.com/img/2010/01/centr-decentr.png"/>
                    <pic:cNvPicPr>
                      <a:picLocks noChangeAspect="1" noChangeArrowheads="1"/>
                    </pic:cNvPicPr>
                  </pic:nvPicPr>
                  <pic:blipFill>
                    <a:blip r:embed="rId13" cstate="print"/>
                    <a:srcRect/>
                    <a:stretch>
                      <a:fillRect/>
                    </a:stretch>
                  </pic:blipFill>
                  <pic:spPr bwMode="auto">
                    <a:xfrm>
                      <a:off x="0" y="0"/>
                      <a:ext cx="4554855" cy="3390265"/>
                    </a:xfrm>
                    <a:prstGeom prst="rect">
                      <a:avLst/>
                    </a:prstGeom>
                    <a:noFill/>
                    <a:ln w="9525">
                      <a:noFill/>
                      <a:miter lim="800000"/>
                      <a:headEnd/>
                      <a:tailEnd/>
                    </a:ln>
                  </pic:spPr>
                </pic:pic>
              </a:graphicData>
            </a:graphic>
          </wp:inline>
        </w:drawing>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Each developer pulls and pushes to origin. But besides the centralized push-pull relationships, each developer may also pull changes from other peers to form sub teams. For example, this might be useful to work together with two or more developers on a big new feature, before pushing the work in progress </w:t>
      </w:r>
      <w:proofErr w:type="spellStart"/>
      <w:r w:rsidRPr="00597395">
        <w:rPr>
          <w:rFonts w:ascii="Helvetica" w:eastAsia="Times New Roman" w:hAnsi="Helvetica" w:cs="Times New Roman"/>
          <w:color w:val="333333"/>
          <w:lang/>
        </w:rPr>
        <w:t>to</w:t>
      </w:r>
      <w:r w:rsidRPr="00597395">
        <w:rPr>
          <w:rFonts w:ascii="Droid Sans Mono" w:eastAsia="Times New Roman" w:hAnsi="Droid Sans Mono" w:cs="Courier New"/>
          <w:color w:val="333333"/>
          <w:sz w:val="18"/>
          <w:szCs w:val="18"/>
          <w:lang/>
        </w:rPr>
        <w:t>origin</w:t>
      </w:r>
      <w:proofErr w:type="spellEnd"/>
      <w:r w:rsidRPr="00597395">
        <w:rPr>
          <w:rFonts w:ascii="Helvetica" w:eastAsia="Times New Roman" w:hAnsi="Helvetica" w:cs="Times New Roman"/>
          <w:color w:val="333333"/>
          <w:lang/>
        </w:rPr>
        <w:t xml:space="preserve"> prematurely. In the figure above, there are </w:t>
      </w:r>
      <w:proofErr w:type="spellStart"/>
      <w:r w:rsidRPr="00597395">
        <w:rPr>
          <w:rFonts w:ascii="Helvetica" w:eastAsia="Times New Roman" w:hAnsi="Helvetica" w:cs="Times New Roman"/>
          <w:color w:val="333333"/>
          <w:lang/>
        </w:rPr>
        <w:t>subteams</w:t>
      </w:r>
      <w:proofErr w:type="spellEnd"/>
      <w:r w:rsidRPr="00597395">
        <w:rPr>
          <w:rFonts w:ascii="Helvetica" w:eastAsia="Times New Roman" w:hAnsi="Helvetica" w:cs="Times New Roman"/>
          <w:color w:val="333333"/>
          <w:lang/>
        </w:rPr>
        <w:t xml:space="preserve"> of Alice and Bob, Alice and David, and Clair and David.</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Technically, this means nothing more than that Alice has defined a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remote, named </w:t>
      </w:r>
      <w:r w:rsidRPr="00597395">
        <w:rPr>
          <w:rFonts w:ascii="Droid Sans Mono" w:eastAsia="Times New Roman" w:hAnsi="Droid Sans Mono" w:cs="Courier New"/>
          <w:color w:val="333333"/>
          <w:sz w:val="18"/>
          <w:szCs w:val="18"/>
          <w:lang/>
        </w:rPr>
        <w:t>bob</w:t>
      </w:r>
      <w:r w:rsidRPr="00597395">
        <w:rPr>
          <w:rFonts w:ascii="Helvetica" w:eastAsia="Times New Roman" w:hAnsi="Helvetica" w:cs="Times New Roman"/>
          <w:color w:val="333333"/>
          <w:lang/>
        </w:rPr>
        <w:t>, pointing to Bob’s repository, and vice versa.</w:t>
      </w:r>
    </w:p>
    <w:p w:rsidR="00597395" w:rsidRPr="00597395" w:rsidRDefault="00597395" w:rsidP="00597395">
      <w:pPr>
        <w:shd w:val="clear" w:color="auto" w:fill="FFFFFF"/>
        <w:spacing w:before="326" w:after="163" w:line="240" w:lineRule="auto"/>
        <w:outlineLvl w:val="2"/>
        <w:rPr>
          <w:rFonts w:ascii="Helvetica" w:eastAsia="Times New Roman" w:hAnsi="Helvetica" w:cs="Times New Roman"/>
          <w:b/>
          <w:bCs/>
          <w:color w:val="333333"/>
          <w:sz w:val="36"/>
          <w:szCs w:val="36"/>
          <w:lang/>
        </w:rPr>
      </w:pPr>
      <w:r w:rsidRPr="00597395">
        <w:rPr>
          <w:rFonts w:ascii="Helvetica" w:eastAsia="Times New Roman" w:hAnsi="Helvetica" w:cs="Times New Roman"/>
          <w:b/>
          <w:bCs/>
          <w:color w:val="333333"/>
          <w:sz w:val="36"/>
          <w:szCs w:val="36"/>
          <w:lang/>
        </w:rPr>
        <w:t>The main branches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Pr>
          <w:rFonts w:ascii="Helvetica" w:eastAsia="Times New Roman" w:hAnsi="Helvetica" w:cs="Times New Roman"/>
          <w:noProof/>
          <w:color w:val="333333"/>
        </w:rPr>
        <w:lastRenderedPageBreak/>
        <w:drawing>
          <wp:inline distT="0" distB="0" distL="0" distR="0">
            <wp:extent cx="2415540" cy="3605530"/>
            <wp:effectExtent l="19050" t="0" r="3810" b="0"/>
            <wp:docPr id="7" name="Picture 7" descr="http://nvie.com/img/2009/12/bm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vie.com/img/2009/12/bm002.png"/>
                    <pic:cNvPicPr>
                      <a:picLocks noChangeAspect="1" noChangeArrowheads="1"/>
                    </pic:cNvPicPr>
                  </pic:nvPicPr>
                  <pic:blipFill>
                    <a:blip r:embed="rId14" cstate="print"/>
                    <a:srcRect/>
                    <a:stretch>
                      <a:fillRect/>
                    </a:stretch>
                  </pic:blipFill>
                  <pic:spPr bwMode="auto">
                    <a:xfrm>
                      <a:off x="0" y="0"/>
                      <a:ext cx="2415540" cy="3605530"/>
                    </a:xfrm>
                    <a:prstGeom prst="rect">
                      <a:avLst/>
                    </a:prstGeom>
                    <a:noFill/>
                    <a:ln w="9525">
                      <a:noFill/>
                      <a:miter lim="800000"/>
                      <a:headEnd/>
                      <a:tailEnd/>
                    </a:ln>
                  </pic:spPr>
                </pic:pic>
              </a:graphicData>
            </a:graphic>
          </wp:inline>
        </w:drawing>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At the core, the development model is greatly inspired by existing models out there. The central repo holds two main branches with an infinite lifetime:</w:t>
      </w:r>
    </w:p>
    <w:p w:rsidR="00597395" w:rsidRPr="00597395" w:rsidRDefault="00597395" w:rsidP="00597395">
      <w:pPr>
        <w:numPr>
          <w:ilvl w:val="0"/>
          <w:numId w:val="2"/>
        </w:numPr>
        <w:shd w:val="clear" w:color="auto" w:fill="FFFFFF"/>
        <w:spacing w:before="100" w:beforeAutospacing="1" w:after="100" w:afterAutospacing="1" w:line="320" w:lineRule="atLeast"/>
        <w:ind w:left="0"/>
        <w:rPr>
          <w:rFonts w:ascii="Helvetica" w:eastAsia="Times New Roman" w:hAnsi="Helvetica" w:cs="Times New Roman"/>
          <w:color w:val="333333"/>
          <w:lang/>
        </w:rPr>
      </w:pPr>
      <w:r w:rsidRPr="00597395">
        <w:rPr>
          <w:rFonts w:ascii="Droid Sans Mono" w:eastAsia="Times New Roman" w:hAnsi="Droid Sans Mono" w:cs="Courier New"/>
          <w:color w:val="333333"/>
          <w:sz w:val="18"/>
          <w:szCs w:val="18"/>
          <w:lang/>
        </w:rPr>
        <w:t>master</w:t>
      </w:r>
    </w:p>
    <w:p w:rsidR="00597395" w:rsidRPr="00597395" w:rsidRDefault="00597395" w:rsidP="00597395">
      <w:pPr>
        <w:numPr>
          <w:ilvl w:val="0"/>
          <w:numId w:val="2"/>
        </w:numPr>
        <w:shd w:val="clear" w:color="auto" w:fill="FFFFFF"/>
        <w:spacing w:before="100" w:beforeAutospacing="1" w:after="100" w:afterAutospacing="1" w:line="320" w:lineRule="atLeast"/>
        <w:ind w:left="0"/>
        <w:rPr>
          <w:rFonts w:ascii="Helvetica" w:eastAsia="Times New Roman" w:hAnsi="Helvetica" w:cs="Times New Roman"/>
          <w:color w:val="333333"/>
          <w:lang/>
        </w:rPr>
      </w:pPr>
      <w:r w:rsidRPr="00597395">
        <w:rPr>
          <w:rFonts w:ascii="Droid Sans Mono" w:eastAsia="Times New Roman" w:hAnsi="Droid Sans Mono" w:cs="Courier New"/>
          <w:color w:val="333333"/>
          <w:sz w:val="18"/>
          <w:szCs w:val="18"/>
          <w:lang/>
        </w:rPr>
        <w:t>develop</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branch at </w:t>
      </w:r>
      <w:r w:rsidRPr="00597395">
        <w:rPr>
          <w:rFonts w:ascii="Droid Sans Mono" w:eastAsia="Times New Roman" w:hAnsi="Droid Sans Mono" w:cs="Courier New"/>
          <w:color w:val="333333"/>
          <w:sz w:val="18"/>
          <w:szCs w:val="18"/>
          <w:lang/>
        </w:rPr>
        <w:t>origin</w:t>
      </w:r>
      <w:r w:rsidRPr="00597395">
        <w:rPr>
          <w:rFonts w:ascii="Helvetica" w:eastAsia="Times New Roman" w:hAnsi="Helvetica" w:cs="Times New Roman"/>
          <w:color w:val="333333"/>
          <w:lang/>
        </w:rPr>
        <w:t xml:space="preserve"> should be familiar to every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user. Parallel to the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branch, another branch exists called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We consider </w:t>
      </w:r>
      <w:r w:rsidRPr="00597395">
        <w:rPr>
          <w:rFonts w:ascii="Droid Sans Mono" w:eastAsia="Times New Roman" w:hAnsi="Droid Sans Mono" w:cs="Courier New"/>
          <w:color w:val="333333"/>
          <w:sz w:val="18"/>
          <w:szCs w:val="18"/>
          <w:lang/>
        </w:rPr>
        <w:t>origin/master</w:t>
      </w:r>
      <w:r w:rsidRPr="00597395">
        <w:rPr>
          <w:rFonts w:ascii="Helvetica" w:eastAsia="Times New Roman" w:hAnsi="Helvetica" w:cs="Times New Roman"/>
          <w:color w:val="333333"/>
          <w:lang/>
        </w:rPr>
        <w:t xml:space="preserve"> to be the main branch where the source code </w:t>
      </w:r>
      <w:proofErr w:type="spellStart"/>
      <w:r w:rsidRPr="00597395">
        <w:rPr>
          <w:rFonts w:ascii="Helvetica" w:eastAsia="Times New Roman" w:hAnsi="Helvetica" w:cs="Times New Roman"/>
          <w:color w:val="333333"/>
          <w:lang/>
        </w:rPr>
        <w:t>of</w:t>
      </w:r>
      <w:r w:rsidRPr="00597395">
        <w:rPr>
          <w:rFonts w:ascii="Droid Sans Mono" w:eastAsia="Times New Roman" w:hAnsi="Droid Sans Mono" w:cs="Courier New"/>
          <w:color w:val="333333"/>
          <w:sz w:val="18"/>
          <w:szCs w:val="18"/>
          <w:lang/>
        </w:rPr>
        <w:t>HEAD</w:t>
      </w:r>
      <w:proofErr w:type="spellEnd"/>
      <w:r w:rsidRPr="00597395">
        <w:rPr>
          <w:rFonts w:ascii="Helvetica" w:eastAsia="Times New Roman" w:hAnsi="Helvetica" w:cs="Times New Roman"/>
          <w:color w:val="333333"/>
          <w:lang/>
        </w:rPr>
        <w:t xml:space="preserve"> always reflects a </w:t>
      </w:r>
      <w:r w:rsidRPr="00597395">
        <w:rPr>
          <w:rFonts w:ascii="Helvetica" w:eastAsia="Times New Roman" w:hAnsi="Helvetica" w:cs="Times New Roman"/>
          <w:i/>
          <w:iCs/>
          <w:color w:val="333333"/>
          <w:lang/>
        </w:rPr>
        <w:t>production-ready</w:t>
      </w:r>
      <w:r w:rsidRPr="00597395">
        <w:rPr>
          <w:rFonts w:ascii="Helvetica" w:eastAsia="Times New Roman" w:hAnsi="Helvetica" w:cs="Times New Roman"/>
          <w:color w:val="333333"/>
          <w:lang/>
        </w:rPr>
        <w:t xml:space="preserve"> state.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We consider </w:t>
      </w:r>
      <w:r w:rsidRPr="00597395">
        <w:rPr>
          <w:rFonts w:ascii="Droid Sans Mono" w:eastAsia="Times New Roman" w:hAnsi="Droid Sans Mono" w:cs="Courier New"/>
          <w:color w:val="333333"/>
          <w:sz w:val="18"/>
          <w:szCs w:val="18"/>
          <w:lang/>
        </w:rPr>
        <w:t>origin/develop</w:t>
      </w:r>
      <w:r w:rsidRPr="00597395">
        <w:rPr>
          <w:rFonts w:ascii="Helvetica" w:eastAsia="Times New Roman" w:hAnsi="Helvetica" w:cs="Times New Roman"/>
          <w:color w:val="333333"/>
          <w:lang/>
        </w:rPr>
        <w:t xml:space="preserve"> to be the main branch where the source code </w:t>
      </w:r>
      <w:proofErr w:type="spellStart"/>
      <w:r w:rsidRPr="00597395">
        <w:rPr>
          <w:rFonts w:ascii="Helvetica" w:eastAsia="Times New Roman" w:hAnsi="Helvetica" w:cs="Times New Roman"/>
          <w:color w:val="333333"/>
          <w:lang/>
        </w:rPr>
        <w:t>of</w:t>
      </w:r>
      <w:r w:rsidRPr="00597395">
        <w:rPr>
          <w:rFonts w:ascii="Droid Sans Mono" w:eastAsia="Times New Roman" w:hAnsi="Droid Sans Mono" w:cs="Courier New"/>
          <w:color w:val="333333"/>
          <w:sz w:val="18"/>
          <w:szCs w:val="18"/>
          <w:lang/>
        </w:rPr>
        <w:t>HEAD</w:t>
      </w:r>
      <w:proofErr w:type="spellEnd"/>
      <w:r w:rsidRPr="00597395">
        <w:rPr>
          <w:rFonts w:ascii="Helvetica" w:eastAsia="Times New Roman" w:hAnsi="Helvetica" w:cs="Times New Roman"/>
          <w:color w:val="333333"/>
          <w:lang/>
        </w:rPr>
        <w:t xml:space="preserve"> always reflects a state with the latest delivered development changes for the next release. Some would call this the “integration branch”. This is where any automatic nightly builds are built from.</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When the source code in the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branch reaches a stable point and is ready to be released, all of the changes should be merged back into </w:t>
      </w:r>
      <w:proofErr w:type="spellStart"/>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somehow</w:t>
      </w:r>
      <w:proofErr w:type="spellEnd"/>
      <w:r w:rsidRPr="00597395">
        <w:rPr>
          <w:rFonts w:ascii="Helvetica" w:eastAsia="Times New Roman" w:hAnsi="Helvetica" w:cs="Times New Roman"/>
          <w:color w:val="333333"/>
          <w:lang/>
        </w:rPr>
        <w:t xml:space="preserve"> and then tagged with a release number. How this is done in detail will be discussed further on.</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Therefore, each time when changes are merged back into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this is a new production release </w:t>
      </w:r>
      <w:r w:rsidRPr="00597395">
        <w:rPr>
          <w:rFonts w:ascii="Helvetica" w:eastAsia="Times New Roman" w:hAnsi="Helvetica" w:cs="Times New Roman"/>
          <w:i/>
          <w:iCs/>
          <w:color w:val="333333"/>
          <w:lang/>
        </w:rPr>
        <w:t>by definition</w:t>
      </w:r>
      <w:r w:rsidRPr="00597395">
        <w:rPr>
          <w:rFonts w:ascii="Helvetica" w:eastAsia="Times New Roman" w:hAnsi="Helvetica" w:cs="Times New Roman"/>
          <w:color w:val="333333"/>
          <w:lang/>
        </w:rPr>
        <w:t xml:space="preserve">. We tend to be very strict at this, so that theoretically, we could use a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w:t>
      </w:r>
      <w:r w:rsidRPr="00597395">
        <w:rPr>
          <w:rFonts w:ascii="Helvetica" w:eastAsia="Times New Roman" w:hAnsi="Helvetica" w:cs="Times New Roman"/>
          <w:color w:val="333333"/>
          <w:lang/>
        </w:rPr>
        <w:lastRenderedPageBreak/>
        <w:t xml:space="preserve">hook script to automatically build and roll-out our software to our production </w:t>
      </w:r>
      <w:proofErr w:type="gramStart"/>
      <w:r w:rsidRPr="00597395">
        <w:rPr>
          <w:rFonts w:ascii="Helvetica" w:eastAsia="Times New Roman" w:hAnsi="Helvetica" w:cs="Times New Roman"/>
          <w:color w:val="333333"/>
          <w:lang/>
        </w:rPr>
        <w:t>servers</w:t>
      </w:r>
      <w:proofErr w:type="gramEnd"/>
      <w:r w:rsidRPr="00597395">
        <w:rPr>
          <w:rFonts w:ascii="Helvetica" w:eastAsia="Times New Roman" w:hAnsi="Helvetica" w:cs="Times New Roman"/>
          <w:color w:val="333333"/>
          <w:lang/>
        </w:rPr>
        <w:t xml:space="preserve"> </w:t>
      </w:r>
      <w:proofErr w:type="spellStart"/>
      <w:r w:rsidRPr="00597395">
        <w:rPr>
          <w:rFonts w:ascii="Helvetica" w:eastAsia="Times New Roman" w:hAnsi="Helvetica" w:cs="Times New Roman"/>
          <w:color w:val="333333"/>
          <w:lang/>
        </w:rPr>
        <w:t>everytime</w:t>
      </w:r>
      <w:proofErr w:type="spellEnd"/>
      <w:r w:rsidRPr="00597395">
        <w:rPr>
          <w:rFonts w:ascii="Helvetica" w:eastAsia="Times New Roman" w:hAnsi="Helvetica" w:cs="Times New Roman"/>
          <w:color w:val="333333"/>
          <w:lang/>
        </w:rPr>
        <w:t xml:space="preserve"> there was a commit </w:t>
      </w:r>
      <w:proofErr w:type="spellStart"/>
      <w:r w:rsidRPr="00597395">
        <w:rPr>
          <w:rFonts w:ascii="Helvetica" w:eastAsia="Times New Roman" w:hAnsi="Helvetica" w:cs="Times New Roman"/>
          <w:color w:val="333333"/>
          <w:lang/>
        </w:rPr>
        <w:t>on</w:t>
      </w:r>
      <w:r w:rsidRPr="00597395">
        <w:rPr>
          <w:rFonts w:ascii="Droid Sans Mono" w:eastAsia="Times New Roman" w:hAnsi="Droid Sans Mono" w:cs="Courier New"/>
          <w:color w:val="333333"/>
          <w:sz w:val="18"/>
          <w:szCs w:val="18"/>
          <w:lang/>
        </w:rPr>
        <w:t>master</w:t>
      </w:r>
      <w:proofErr w:type="spellEnd"/>
      <w:r w:rsidRPr="00597395">
        <w:rPr>
          <w:rFonts w:ascii="Helvetica" w:eastAsia="Times New Roman" w:hAnsi="Helvetica" w:cs="Times New Roman"/>
          <w:color w:val="333333"/>
          <w:lang/>
        </w:rPr>
        <w:t>.</w:t>
      </w:r>
    </w:p>
    <w:p w:rsidR="00597395" w:rsidRPr="00597395" w:rsidRDefault="00597395" w:rsidP="00597395">
      <w:pPr>
        <w:shd w:val="clear" w:color="auto" w:fill="FFFFFF"/>
        <w:spacing w:before="326" w:after="163" w:line="240" w:lineRule="auto"/>
        <w:outlineLvl w:val="2"/>
        <w:rPr>
          <w:rFonts w:ascii="Helvetica" w:eastAsia="Times New Roman" w:hAnsi="Helvetica" w:cs="Times New Roman"/>
          <w:b/>
          <w:bCs/>
          <w:color w:val="333333"/>
          <w:sz w:val="36"/>
          <w:szCs w:val="36"/>
          <w:lang/>
        </w:rPr>
      </w:pPr>
      <w:r w:rsidRPr="00597395">
        <w:rPr>
          <w:rFonts w:ascii="Helvetica" w:eastAsia="Times New Roman" w:hAnsi="Helvetica" w:cs="Times New Roman"/>
          <w:b/>
          <w:bCs/>
          <w:color w:val="333333"/>
          <w:sz w:val="36"/>
          <w:szCs w:val="36"/>
          <w:lang/>
        </w:rPr>
        <w:t>Supporting branches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Next to the main branches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and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time, since they will be removed eventually.</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The different types of branches we may use are:</w:t>
      </w:r>
    </w:p>
    <w:p w:rsidR="00597395" w:rsidRPr="00597395" w:rsidRDefault="00597395" w:rsidP="00597395">
      <w:pPr>
        <w:numPr>
          <w:ilvl w:val="0"/>
          <w:numId w:val="3"/>
        </w:numPr>
        <w:shd w:val="clear" w:color="auto" w:fill="FFFFFF"/>
        <w:spacing w:before="100" w:beforeAutospacing="1" w:after="100" w:afterAutospacing="1" w:line="320" w:lineRule="atLeast"/>
        <w:ind w:left="0"/>
        <w:rPr>
          <w:rFonts w:ascii="Helvetica" w:eastAsia="Times New Roman" w:hAnsi="Helvetica" w:cs="Times New Roman"/>
          <w:color w:val="333333"/>
          <w:lang/>
        </w:rPr>
      </w:pPr>
      <w:r w:rsidRPr="00597395">
        <w:rPr>
          <w:rFonts w:ascii="Helvetica" w:eastAsia="Times New Roman" w:hAnsi="Helvetica" w:cs="Times New Roman"/>
          <w:color w:val="333333"/>
          <w:lang/>
        </w:rPr>
        <w:t>Feature branches</w:t>
      </w:r>
    </w:p>
    <w:p w:rsidR="00597395" w:rsidRPr="00597395" w:rsidRDefault="00597395" w:rsidP="00597395">
      <w:pPr>
        <w:numPr>
          <w:ilvl w:val="0"/>
          <w:numId w:val="3"/>
        </w:numPr>
        <w:shd w:val="clear" w:color="auto" w:fill="FFFFFF"/>
        <w:spacing w:before="100" w:beforeAutospacing="1" w:after="100" w:afterAutospacing="1" w:line="320" w:lineRule="atLeast"/>
        <w:ind w:left="0"/>
        <w:rPr>
          <w:rFonts w:ascii="Helvetica" w:eastAsia="Times New Roman" w:hAnsi="Helvetica" w:cs="Times New Roman"/>
          <w:color w:val="333333"/>
          <w:lang/>
        </w:rPr>
      </w:pPr>
      <w:r w:rsidRPr="00597395">
        <w:rPr>
          <w:rFonts w:ascii="Helvetica" w:eastAsia="Times New Roman" w:hAnsi="Helvetica" w:cs="Times New Roman"/>
          <w:color w:val="333333"/>
          <w:lang/>
        </w:rPr>
        <w:t>Release branches</w:t>
      </w:r>
    </w:p>
    <w:p w:rsidR="00597395" w:rsidRPr="00597395" w:rsidRDefault="00597395" w:rsidP="00597395">
      <w:pPr>
        <w:numPr>
          <w:ilvl w:val="0"/>
          <w:numId w:val="3"/>
        </w:numPr>
        <w:shd w:val="clear" w:color="auto" w:fill="FFFFFF"/>
        <w:spacing w:before="100" w:beforeAutospacing="1" w:after="100" w:afterAutospacing="1" w:line="320" w:lineRule="atLeast"/>
        <w:ind w:left="0"/>
        <w:rPr>
          <w:rFonts w:ascii="Helvetica" w:eastAsia="Times New Roman" w:hAnsi="Helvetica" w:cs="Times New Roman"/>
          <w:color w:val="333333"/>
          <w:lang/>
        </w:rPr>
      </w:pPr>
      <w:proofErr w:type="spellStart"/>
      <w:r w:rsidRPr="00597395">
        <w:rPr>
          <w:rFonts w:ascii="Helvetica" w:eastAsia="Times New Roman" w:hAnsi="Helvetica" w:cs="Times New Roman"/>
          <w:color w:val="333333"/>
          <w:lang/>
        </w:rPr>
        <w:t>Hotfix</w:t>
      </w:r>
      <w:proofErr w:type="spellEnd"/>
      <w:r w:rsidRPr="00597395">
        <w:rPr>
          <w:rFonts w:ascii="Helvetica" w:eastAsia="Times New Roman" w:hAnsi="Helvetica" w:cs="Times New Roman"/>
          <w:color w:val="333333"/>
          <w:lang/>
        </w:rPr>
        <w:t xml:space="preserve"> branches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Each of these branches </w:t>
      </w:r>
      <w:proofErr w:type="gramStart"/>
      <w:r w:rsidRPr="00597395">
        <w:rPr>
          <w:rFonts w:ascii="Helvetica" w:eastAsia="Times New Roman" w:hAnsi="Helvetica" w:cs="Times New Roman"/>
          <w:color w:val="333333"/>
          <w:lang/>
        </w:rPr>
        <w:t>have</w:t>
      </w:r>
      <w:proofErr w:type="gramEnd"/>
      <w:r w:rsidRPr="00597395">
        <w:rPr>
          <w:rFonts w:ascii="Helvetica" w:eastAsia="Times New Roman" w:hAnsi="Helvetica" w:cs="Times New Roman"/>
          <w:color w:val="333333"/>
          <w:lang/>
        </w:rPr>
        <w:t xml:space="preserve"> a specific purpose and are bound to strict rules as to which branches may be their originating branch and which branches must be their merge targets. We will walk through them in a minute.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By no means are these branches “special” from a technical perspective. The branch types are categorized by how we </w:t>
      </w:r>
      <w:r w:rsidRPr="00597395">
        <w:rPr>
          <w:rFonts w:ascii="Helvetica" w:eastAsia="Times New Roman" w:hAnsi="Helvetica" w:cs="Times New Roman"/>
          <w:i/>
          <w:iCs/>
          <w:color w:val="333333"/>
          <w:lang/>
        </w:rPr>
        <w:t>use</w:t>
      </w:r>
      <w:r w:rsidRPr="00597395">
        <w:rPr>
          <w:rFonts w:ascii="Helvetica" w:eastAsia="Times New Roman" w:hAnsi="Helvetica" w:cs="Times New Roman"/>
          <w:color w:val="333333"/>
          <w:lang/>
        </w:rPr>
        <w:t xml:space="preserve"> them. They are of course plain old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branches.</w:t>
      </w:r>
    </w:p>
    <w:p w:rsidR="00597395" w:rsidRPr="00597395" w:rsidRDefault="00597395" w:rsidP="00597395">
      <w:pPr>
        <w:shd w:val="clear" w:color="auto" w:fill="FFFFFF"/>
        <w:spacing w:after="0" w:line="240" w:lineRule="auto"/>
        <w:outlineLvl w:val="3"/>
        <w:rPr>
          <w:rFonts w:ascii="Helvetica" w:eastAsia="Times New Roman" w:hAnsi="Helvetica" w:cs="Times New Roman"/>
          <w:b/>
          <w:bCs/>
          <w:color w:val="333333"/>
          <w:sz w:val="27"/>
          <w:szCs w:val="27"/>
          <w:lang/>
        </w:rPr>
      </w:pPr>
      <w:r w:rsidRPr="00597395">
        <w:rPr>
          <w:rFonts w:ascii="Helvetica" w:eastAsia="Times New Roman" w:hAnsi="Helvetica" w:cs="Times New Roman"/>
          <w:b/>
          <w:bCs/>
          <w:color w:val="333333"/>
          <w:sz w:val="27"/>
          <w:szCs w:val="27"/>
          <w:lang/>
        </w:rPr>
        <w:t>Feature branches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Pr>
          <w:rFonts w:ascii="Helvetica" w:eastAsia="Times New Roman" w:hAnsi="Helvetica" w:cs="Times New Roman"/>
          <w:noProof/>
          <w:color w:val="333333"/>
        </w:rPr>
        <w:lastRenderedPageBreak/>
        <w:drawing>
          <wp:inline distT="0" distB="0" distL="0" distR="0">
            <wp:extent cx="1268095" cy="3355975"/>
            <wp:effectExtent l="19050" t="0" r="8255" b="0"/>
            <wp:docPr id="8" name="Picture 8" descr="http://nvie.com/img/2009/12/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vie.com/img/2009/12/fb.png"/>
                    <pic:cNvPicPr>
                      <a:picLocks noChangeAspect="1" noChangeArrowheads="1"/>
                    </pic:cNvPicPr>
                  </pic:nvPicPr>
                  <pic:blipFill>
                    <a:blip r:embed="rId15" cstate="print"/>
                    <a:srcRect/>
                    <a:stretch>
                      <a:fillRect/>
                    </a:stretch>
                  </pic:blipFill>
                  <pic:spPr bwMode="auto">
                    <a:xfrm>
                      <a:off x="0" y="0"/>
                      <a:ext cx="1268095" cy="3355975"/>
                    </a:xfrm>
                    <a:prstGeom prst="rect">
                      <a:avLst/>
                    </a:prstGeom>
                    <a:noFill/>
                    <a:ln w="9525">
                      <a:noFill/>
                      <a:miter lim="800000"/>
                      <a:headEnd/>
                      <a:tailEnd/>
                    </a:ln>
                  </pic:spPr>
                </pic:pic>
              </a:graphicData>
            </a:graphic>
          </wp:inline>
        </w:drawing>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May branch off from: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br/>
        <w:t xml:space="preserve">Must merge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br/>
        <w:t xml:space="preserve">Branch naming convention: anything except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w:t>
      </w:r>
      <w:r w:rsidRPr="00597395">
        <w:rPr>
          <w:rFonts w:ascii="Droid Sans Mono" w:eastAsia="Times New Roman" w:hAnsi="Droid Sans Mono" w:cs="Courier New"/>
          <w:color w:val="333333"/>
          <w:sz w:val="18"/>
          <w:szCs w:val="18"/>
          <w:lang/>
        </w:rPr>
        <w:t>release-*</w:t>
      </w:r>
      <w:proofErr w:type="gramStart"/>
      <w:r w:rsidRPr="00597395">
        <w:rPr>
          <w:rFonts w:ascii="Helvetica" w:eastAsia="Times New Roman" w:hAnsi="Helvetica" w:cs="Times New Roman"/>
          <w:color w:val="333333"/>
          <w:lang/>
        </w:rPr>
        <w:t>,or</w:t>
      </w:r>
      <w:proofErr w:type="gramEnd"/>
      <w:r w:rsidRPr="00597395">
        <w:rPr>
          <w:rFonts w:ascii="Helvetica" w:eastAsia="Times New Roman" w:hAnsi="Helvetica" w:cs="Times New Roman"/>
          <w:color w:val="333333"/>
          <w:lang/>
        </w:rPr>
        <w:t xml:space="preserve"> </w:t>
      </w:r>
      <w:proofErr w:type="spellStart"/>
      <w:r w:rsidRPr="00597395">
        <w:rPr>
          <w:rFonts w:ascii="Droid Sans Mono" w:eastAsia="Times New Roman" w:hAnsi="Droid Sans Mono" w:cs="Courier New"/>
          <w:color w:val="333333"/>
          <w:sz w:val="18"/>
          <w:szCs w:val="18"/>
          <w:lang/>
        </w:rPr>
        <w:t>hotfix</w:t>
      </w:r>
      <w:proofErr w:type="spellEnd"/>
      <w:r w:rsidRPr="00597395">
        <w:rPr>
          <w:rFonts w:ascii="Droid Sans Mono" w:eastAsia="Times New Roman" w:hAnsi="Droid Sans Mono" w:cs="Courier New"/>
          <w:color w:val="333333"/>
          <w:sz w:val="18"/>
          <w:szCs w:val="18"/>
          <w:lang/>
        </w:rPr>
        <w: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(to definitely add the new feature to the upcoming release) or discarded (in case of a disappointing experiment).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Feature branches typically exist in developer repos only, not in </w:t>
      </w:r>
      <w:r w:rsidRPr="00597395">
        <w:rPr>
          <w:rFonts w:ascii="Droid Sans Mono" w:eastAsia="Times New Roman" w:hAnsi="Droid Sans Mono" w:cs="Courier New"/>
          <w:color w:val="333333"/>
          <w:sz w:val="18"/>
          <w:szCs w:val="18"/>
          <w:lang/>
        </w:rPr>
        <w:t>origin</w:t>
      </w:r>
      <w:r w:rsidRPr="00597395">
        <w:rPr>
          <w:rFonts w:ascii="Helvetica" w:eastAsia="Times New Roman" w:hAnsi="Helvetica" w:cs="Times New Roman"/>
          <w:color w:val="333333"/>
          <w:lang/>
        </w:rPr>
        <w:t>.</w:t>
      </w:r>
    </w:p>
    <w:p w:rsidR="00597395" w:rsidRPr="00597395" w:rsidRDefault="00597395" w:rsidP="00597395">
      <w:pPr>
        <w:shd w:val="clear" w:color="auto" w:fill="FFFFFF"/>
        <w:spacing w:after="0" w:line="240" w:lineRule="auto"/>
        <w:outlineLvl w:val="4"/>
        <w:rPr>
          <w:rFonts w:ascii="Helvetica" w:eastAsia="Times New Roman" w:hAnsi="Helvetica" w:cs="Times New Roman"/>
          <w:b/>
          <w:bCs/>
          <w:color w:val="333333"/>
          <w:sz w:val="24"/>
          <w:szCs w:val="24"/>
          <w:lang/>
        </w:rPr>
      </w:pPr>
      <w:r w:rsidRPr="00597395">
        <w:rPr>
          <w:rFonts w:ascii="Helvetica" w:eastAsia="Times New Roman" w:hAnsi="Helvetica" w:cs="Times New Roman"/>
          <w:b/>
          <w:bCs/>
          <w:color w:val="333333"/>
          <w:sz w:val="24"/>
          <w:szCs w:val="24"/>
          <w:lang/>
        </w:rPr>
        <w:t>Creating a feature branch</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When starting work on a new feature, branch off from the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branch.</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-b </w:t>
      </w:r>
      <w:proofErr w:type="spellStart"/>
      <w:r w:rsidRPr="00597395">
        <w:rPr>
          <w:rFonts w:ascii="Droid Sans Mono" w:eastAsia="Times New Roman" w:hAnsi="Droid Sans Mono" w:cs="Courier New"/>
          <w:color w:val="222222"/>
          <w:sz w:val="18"/>
          <w:szCs w:val="18"/>
          <w:lang/>
        </w:rPr>
        <w:t>myfeature</w:t>
      </w:r>
      <w:proofErr w:type="spellEnd"/>
      <w:r w:rsidRPr="00597395">
        <w:rPr>
          <w:rFonts w:ascii="Droid Sans Mono" w:eastAsia="Times New Roman" w:hAnsi="Droid Sans Mono" w:cs="Courier New"/>
          <w:color w:val="222222"/>
          <w:sz w:val="18"/>
          <w:szCs w:val="18"/>
          <w:lang/>
        </w:rPr>
        <w:t xml:space="preserve">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a new branch "</w:t>
      </w:r>
      <w:proofErr w:type="spellStart"/>
      <w:r w:rsidRPr="00597395">
        <w:rPr>
          <w:rFonts w:ascii="Droid Sans Mono" w:eastAsia="Times New Roman" w:hAnsi="Droid Sans Mono" w:cs="Courier New"/>
          <w:color w:val="888888"/>
          <w:sz w:val="18"/>
          <w:lang/>
        </w:rPr>
        <w:t>myfeature</w:t>
      </w:r>
      <w:proofErr w:type="spellEnd"/>
      <w:r w:rsidRPr="00597395">
        <w:rPr>
          <w:rFonts w:ascii="Droid Sans Mono" w:eastAsia="Times New Roman" w:hAnsi="Droid Sans Mono" w:cs="Courier New"/>
          <w:color w:val="888888"/>
          <w:sz w:val="18"/>
          <w:lang/>
        </w:rPr>
        <w:t>"</w:t>
      </w:r>
    </w:p>
    <w:p w:rsidR="00597395" w:rsidRPr="00597395" w:rsidRDefault="00597395" w:rsidP="00597395">
      <w:pPr>
        <w:shd w:val="clear" w:color="auto" w:fill="FFFFFF"/>
        <w:spacing w:after="0" w:line="240" w:lineRule="auto"/>
        <w:outlineLvl w:val="4"/>
        <w:rPr>
          <w:rFonts w:ascii="Helvetica" w:eastAsia="Times New Roman" w:hAnsi="Helvetica" w:cs="Times New Roman"/>
          <w:b/>
          <w:bCs/>
          <w:color w:val="333333"/>
          <w:sz w:val="24"/>
          <w:szCs w:val="24"/>
          <w:lang/>
        </w:rPr>
      </w:pPr>
      <w:r w:rsidRPr="00597395">
        <w:rPr>
          <w:rFonts w:ascii="Helvetica" w:eastAsia="Times New Roman" w:hAnsi="Helvetica" w:cs="Times New Roman"/>
          <w:b/>
          <w:bCs/>
          <w:color w:val="333333"/>
          <w:sz w:val="24"/>
          <w:szCs w:val="24"/>
          <w:lang/>
        </w:rPr>
        <w:t>Incorporating a finished feature on develop</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Finished features may be merged into the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branch definitely add them to the upcoming release: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lastRenderedPageBreak/>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branch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merge --no-ff </w:t>
      </w:r>
      <w:proofErr w:type="spellStart"/>
      <w:r w:rsidRPr="00597395">
        <w:rPr>
          <w:rFonts w:ascii="Droid Sans Mono" w:eastAsia="Times New Roman" w:hAnsi="Droid Sans Mono" w:cs="Courier New"/>
          <w:color w:val="222222"/>
          <w:sz w:val="18"/>
          <w:szCs w:val="18"/>
          <w:lang/>
        </w:rPr>
        <w:t>myfeature</w:t>
      </w:r>
      <w:proofErr w:type="spellEnd"/>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Updating ea1b82a</w:t>
      </w:r>
      <w:proofErr w:type="gramStart"/>
      <w:r w:rsidRPr="00597395">
        <w:rPr>
          <w:rFonts w:ascii="Droid Sans Mono" w:eastAsia="Times New Roman" w:hAnsi="Droid Sans Mono" w:cs="Courier New"/>
          <w:color w:val="888888"/>
          <w:sz w:val="18"/>
          <w:lang/>
        </w:rPr>
        <w:t>..</w:t>
      </w:r>
      <w:proofErr w:type="gramEnd"/>
      <w:r w:rsidRPr="00597395">
        <w:rPr>
          <w:rFonts w:ascii="Droid Sans Mono" w:eastAsia="Times New Roman" w:hAnsi="Droid Sans Mono" w:cs="Courier New"/>
          <w:color w:val="888888"/>
          <w:sz w:val="18"/>
          <w:lang/>
        </w:rPr>
        <w:t>05e9557</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(Summary of changes)</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branch -d </w:t>
      </w:r>
      <w:proofErr w:type="spellStart"/>
      <w:r w:rsidRPr="00597395">
        <w:rPr>
          <w:rFonts w:ascii="Droid Sans Mono" w:eastAsia="Times New Roman" w:hAnsi="Droid Sans Mono" w:cs="Courier New"/>
          <w:color w:val="222222"/>
          <w:sz w:val="18"/>
          <w:szCs w:val="18"/>
          <w:lang/>
        </w:rPr>
        <w:t>myfeature</w:t>
      </w:r>
      <w:proofErr w:type="spellEnd"/>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 xml:space="preserve">Deleted branch </w:t>
      </w:r>
      <w:proofErr w:type="spellStart"/>
      <w:r w:rsidRPr="00597395">
        <w:rPr>
          <w:rFonts w:ascii="Droid Sans Mono" w:eastAsia="Times New Roman" w:hAnsi="Droid Sans Mono" w:cs="Courier New"/>
          <w:color w:val="888888"/>
          <w:sz w:val="18"/>
          <w:lang/>
        </w:rPr>
        <w:t>myfeature</w:t>
      </w:r>
      <w:proofErr w:type="spellEnd"/>
      <w:r w:rsidRPr="00597395">
        <w:rPr>
          <w:rFonts w:ascii="Droid Sans Mono" w:eastAsia="Times New Roman" w:hAnsi="Droid Sans Mono" w:cs="Courier New"/>
          <w:color w:val="888888"/>
          <w:sz w:val="18"/>
          <w:lang/>
        </w:rPr>
        <w:t xml:space="preserve"> (was 05e9557).</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push origin develop</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 </w:t>
      </w:r>
      <w:r w:rsidRPr="00597395">
        <w:rPr>
          <w:rFonts w:ascii="Droid Sans Mono" w:eastAsia="Times New Roman" w:hAnsi="Droid Sans Mono" w:cs="Courier New"/>
          <w:color w:val="333333"/>
          <w:sz w:val="18"/>
          <w:szCs w:val="18"/>
          <w:lang/>
        </w:rPr>
        <w:t>--no-ff</w:t>
      </w:r>
      <w:r w:rsidRPr="00597395">
        <w:rPr>
          <w:rFonts w:ascii="Helvetica" w:eastAsia="Times New Roman" w:hAnsi="Helvetica" w:cs="Times New Roman"/>
          <w:color w:val="333333"/>
          <w:lang/>
        </w:rPr>
        <w:t xml:space="preserve"> flag causes the merge to always create a new commit object, even if the </w:t>
      </w:r>
      <w:proofErr w:type="spellStart"/>
      <w:r w:rsidRPr="00597395">
        <w:rPr>
          <w:rFonts w:ascii="Helvetica" w:eastAsia="Times New Roman" w:hAnsi="Helvetica" w:cs="Times New Roman"/>
          <w:color w:val="333333"/>
          <w:lang/>
        </w:rPr>
        <w:t>merge</w:t>
      </w:r>
      <w:proofErr w:type="spellEnd"/>
      <w:r w:rsidRPr="00597395">
        <w:rPr>
          <w:rFonts w:ascii="Helvetica" w:eastAsia="Times New Roman" w:hAnsi="Helvetica" w:cs="Times New Roman"/>
          <w:color w:val="333333"/>
          <w:lang/>
        </w:rPr>
        <w:t xml:space="preserve"> could be performed with a fast-forward. This avoids losing information about the historical existence of a feature branch and groups together all commits that together added the feature. Compare: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Pr>
          <w:rFonts w:ascii="Helvetica" w:eastAsia="Times New Roman" w:hAnsi="Helvetica" w:cs="Times New Roman"/>
          <w:noProof/>
          <w:color w:val="333333"/>
        </w:rPr>
        <w:drawing>
          <wp:inline distT="0" distB="0" distL="0" distR="0">
            <wp:extent cx="4408170" cy="3942080"/>
            <wp:effectExtent l="19050" t="0" r="0" b="0"/>
            <wp:docPr id="9" name="Picture 9" descr="http://nvie.com/img/2010/01/merge-without-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vie.com/img/2010/01/merge-without-ff.png"/>
                    <pic:cNvPicPr>
                      <a:picLocks noChangeAspect="1" noChangeArrowheads="1"/>
                    </pic:cNvPicPr>
                  </pic:nvPicPr>
                  <pic:blipFill>
                    <a:blip r:embed="rId16" cstate="print"/>
                    <a:srcRect/>
                    <a:stretch>
                      <a:fillRect/>
                    </a:stretch>
                  </pic:blipFill>
                  <pic:spPr bwMode="auto">
                    <a:xfrm>
                      <a:off x="0" y="0"/>
                      <a:ext cx="4408170" cy="3942080"/>
                    </a:xfrm>
                    <a:prstGeom prst="rect">
                      <a:avLst/>
                    </a:prstGeom>
                    <a:noFill/>
                    <a:ln w="9525">
                      <a:noFill/>
                      <a:miter lim="800000"/>
                      <a:headEnd/>
                      <a:tailEnd/>
                    </a:ln>
                  </pic:spPr>
                </pic:pic>
              </a:graphicData>
            </a:graphic>
          </wp:inline>
        </w:drawing>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In the latter case, it is impossible to see from the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 xml:space="preserve"> history which of the commit objects together have implemented a feature—you would have to manually read all the log messages. Reverting a whole feature (i.e. a group of commits), is a true headache in the latter situation, whereas it is easily done if the</w:t>
      </w:r>
      <w:r w:rsidRPr="00597395">
        <w:rPr>
          <w:rFonts w:ascii="Droid Sans Mono" w:eastAsia="Times New Roman" w:hAnsi="Droid Sans Mono" w:cs="Courier New"/>
          <w:color w:val="333333"/>
          <w:sz w:val="18"/>
          <w:szCs w:val="18"/>
          <w:lang/>
        </w:rPr>
        <w:t>--no-ff</w:t>
      </w:r>
      <w:r w:rsidRPr="00597395">
        <w:rPr>
          <w:rFonts w:ascii="Helvetica" w:eastAsia="Times New Roman" w:hAnsi="Helvetica" w:cs="Times New Roman"/>
          <w:color w:val="333333"/>
          <w:lang/>
        </w:rPr>
        <w:t xml:space="preserve"> flag was used.</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Yes, it will create a few more (empty) commit objects, but the gain is much bigger that that cost.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lastRenderedPageBreak/>
        <w:t xml:space="preserve">Unfortunately, I have not found a way to make </w:t>
      </w:r>
      <w:r w:rsidRPr="00597395">
        <w:rPr>
          <w:rFonts w:ascii="Droid Sans Mono" w:eastAsia="Times New Roman" w:hAnsi="Droid Sans Mono" w:cs="Courier New"/>
          <w:color w:val="333333"/>
          <w:sz w:val="18"/>
          <w:szCs w:val="18"/>
          <w:lang/>
        </w:rPr>
        <w:t>--no-ff</w:t>
      </w:r>
      <w:r w:rsidRPr="00597395">
        <w:rPr>
          <w:rFonts w:ascii="Helvetica" w:eastAsia="Times New Roman" w:hAnsi="Helvetica" w:cs="Times New Roman"/>
          <w:color w:val="333333"/>
          <w:lang/>
        </w:rPr>
        <w:t xml:space="preserve"> the default </w:t>
      </w:r>
      <w:proofErr w:type="spellStart"/>
      <w:r w:rsidRPr="00597395">
        <w:rPr>
          <w:rFonts w:ascii="Helvetica" w:eastAsia="Times New Roman" w:hAnsi="Helvetica" w:cs="Times New Roman"/>
          <w:color w:val="333333"/>
          <w:lang/>
        </w:rPr>
        <w:t>behaviour</w:t>
      </w:r>
      <w:proofErr w:type="spellEnd"/>
      <w:r w:rsidRPr="00597395">
        <w:rPr>
          <w:rFonts w:ascii="Helvetica" w:eastAsia="Times New Roman" w:hAnsi="Helvetica" w:cs="Times New Roman"/>
          <w:color w:val="333333"/>
          <w:lang/>
        </w:rPr>
        <w:t xml:space="preserve"> of </w:t>
      </w:r>
      <w:proofErr w:type="spellStart"/>
      <w:r w:rsidRPr="00597395">
        <w:rPr>
          <w:rFonts w:ascii="Droid Sans Mono" w:eastAsia="Times New Roman" w:hAnsi="Droid Sans Mono" w:cs="Courier New"/>
          <w:color w:val="333333"/>
          <w:sz w:val="18"/>
          <w:szCs w:val="18"/>
          <w:lang/>
        </w:rPr>
        <w:t>git</w:t>
      </w:r>
      <w:proofErr w:type="spellEnd"/>
      <w:r w:rsidRPr="00597395">
        <w:rPr>
          <w:rFonts w:ascii="Droid Sans Mono" w:eastAsia="Times New Roman" w:hAnsi="Droid Sans Mono" w:cs="Courier New"/>
          <w:color w:val="333333"/>
          <w:sz w:val="18"/>
          <w:szCs w:val="18"/>
          <w:lang/>
        </w:rPr>
        <w:t xml:space="preserve"> merge</w:t>
      </w:r>
      <w:r w:rsidRPr="00597395">
        <w:rPr>
          <w:rFonts w:ascii="Helvetica" w:eastAsia="Times New Roman" w:hAnsi="Helvetica" w:cs="Times New Roman"/>
          <w:color w:val="333333"/>
          <w:lang/>
        </w:rPr>
        <w:t xml:space="preserve"> yet, but it really should be.</w:t>
      </w:r>
    </w:p>
    <w:p w:rsidR="00597395" w:rsidRPr="00597395" w:rsidRDefault="00597395" w:rsidP="00597395">
      <w:pPr>
        <w:shd w:val="clear" w:color="auto" w:fill="FFFFFF"/>
        <w:spacing w:after="0" w:line="240" w:lineRule="auto"/>
        <w:outlineLvl w:val="3"/>
        <w:rPr>
          <w:rFonts w:ascii="Helvetica" w:eastAsia="Times New Roman" w:hAnsi="Helvetica" w:cs="Times New Roman"/>
          <w:b/>
          <w:bCs/>
          <w:color w:val="333333"/>
          <w:sz w:val="27"/>
          <w:szCs w:val="27"/>
          <w:lang/>
        </w:rPr>
      </w:pPr>
      <w:r w:rsidRPr="00597395">
        <w:rPr>
          <w:rFonts w:ascii="Helvetica" w:eastAsia="Times New Roman" w:hAnsi="Helvetica" w:cs="Times New Roman"/>
          <w:b/>
          <w:bCs/>
          <w:color w:val="333333"/>
          <w:sz w:val="27"/>
          <w:szCs w:val="27"/>
          <w:lang/>
        </w:rPr>
        <w:t>Release branches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May branch off from: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br/>
      </w:r>
      <w:proofErr w:type="gramStart"/>
      <w:r w:rsidRPr="00597395">
        <w:rPr>
          <w:rFonts w:ascii="Helvetica" w:eastAsia="Times New Roman" w:hAnsi="Helvetica" w:cs="Times New Roman"/>
          <w:color w:val="333333"/>
          <w:lang/>
        </w:rPr>
        <w:t>Must</w:t>
      </w:r>
      <w:proofErr w:type="gramEnd"/>
      <w:r w:rsidRPr="00597395">
        <w:rPr>
          <w:rFonts w:ascii="Helvetica" w:eastAsia="Times New Roman" w:hAnsi="Helvetica" w:cs="Times New Roman"/>
          <w:color w:val="333333"/>
          <w:lang/>
        </w:rPr>
        <w:t xml:space="preserve"> merge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and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br/>
        <w:t xml:space="preserve">Branch naming convention: </w:t>
      </w:r>
      <w:r w:rsidRPr="00597395">
        <w:rPr>
          <w:rFonts w:ascii="Droid Sans Mono" w:eastAsia="Times New Roman" w:hAnsi="Droid Sans Mono" w:cs="Courier New"/>
          <w:color w:val="333333"/>
          <w:sz w:val="18"/>
          <w:szCs w:val="18"/>
          <w:lang/>
        </w:rPr>
        <w:t>release-*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Release branches support preparation of a new production release. They allow for last-minute dotting of </w:t>
      </w:r>
      <w:proofErr w:type="spellStart"/>
      <w:proofErr w:type="gramStart"/>
      <w:r w:rsidRPr="00597395">
        <w:rPr>
          <w:rFonts w:ascii="Helvetica" w:eastAsia="Times New Roman" w:hAnsi="Helvetica" w:cs="Times New Roman"/>
          <w:color w:val="333333"/>
          <w:lang/>
        </w:rPr>
        <w:t>i’s</w:t>
      </w:r>
      <w:proofErr w:type="spellEnd"/>
      <w:r w:rsidRPr="00597395">
        <w:rPr>
          <w:rFonts w:ascii="Helvetica" w:eastAsia="Times New Roman" w:hAnsi="Helvetica" w:cs="Times New Roman"/>
          <w:color w:val="333333"/>
          <w:lang/>
        </w:rPr>
        <w:t xml:space="preserve"> and crossing </w:t>
      </w:r>
      <w:proofErr w:type="spellStart"/>
      <w:r w:rsidRPr="00597395">
        <w:rPr>
          <w:rFonts w:ascii="Helvetica" w:eastAsia="Times New Roman" w:hAnsi="Helvetica" w:cs="Times New Roman"/>
          <w:color w:val="333333"/>
          <w:lang/>
        </w:rPr>
        <w:t>t’s</w:t>
      </w:r>
      <w:proofErr w:type="spellEnd"/>
      <w:proofErr w:type="gramEnd"/>
      <w:r w:rsidRPr="00597395">
        <w:rPr>
          <w:rFonts w:ascii="Helvetica" w:eastAsia="Times New Roman" w:hAnsi="Helvetica" w:cs="Times New Roman"/>
          <w:color w:val="333333"/>
          <w:lang/>
        </w:rPr>
        <w:t xml:space="preserve">. Furthermore, they allow for minor bug fixes and preparing meta-data for a release (version number, build dates, etc.). By doing all of this work on a release branch, the </w:t>
      </w:r>
      <w:proofErr w:type="spellStart"/>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branch</w:t>
      </w:r>
      <w:proofErr w:type="spellEnd"/>
      <w:r w:rsidRPr="00597395">
        <w:rPr>
          <w:rFonts w:ascii="Helvetica" w:eastAsia="Times New Roman" w:hAnsi="Helvetica" w:cs="Times New Roman"/>
          <w:color w:val="333333"/>
          <w:lang/>
        </w:rPr>
        <w:t xml:space="preserve"> is cleared to receive features for the next big release.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 key moment to branch off a new release branch from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is when develop (almost) reflects the desired state of the new release. At least all features that are targeted for the release-to-be-built must be merged in </w:t>
      </w:r>
      <w:proofErr w:type="spellStart"/>
      <w:r w:rsidRPr="00597395">
        <w:rPr>
          <w:rFonts w:ascii="Helvetica" w:eastAsia="Times New Roman" w:hAnsi="Helvetica" w:cs="Times New Roman"/>
          <w:color w:val="333333"/>
          <w:lang/>
        </w:rPr>
        <w:t>to</w:t>
      </w:r>
      <w:r w:rsidRPr="00597395">
        <w:rPr>
          <w:rFonts w:ascii="Droid Sans Mono" w:eastAsia="Times New Roman" w:hAnsi="Droid Sans Mono" w:cs="Courier New"/>
          <w:color w:val="333333"/>
          <w:sz w:val="18"/>
          <w:szCs w:val="18"/>
          <w:lang/>
        </w:rPr>
        <w:t>develop</w:t>
      </w:r>
      <w:proofErr w:type="spellEnd"/>
      <w:r w:rsidRPr="00597395">
        <w:rPr>
          <w:rFonts w:ascii="Helvetica" w:eastAsia="Times New Roman" w:hAnsi="Helvetica" w:cs="Times New Roman"/>
          <w:color w:val="333333"/>
          <w:lang/>
        </w:rPr>
        <w:t xml:space="preserve"> at this point in time. All features targeted at future releases may not—they must wait until after the release branch is branched off.</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It is exactly at the start of a release branch that the upcoming release gets assigned a version number—not any earlier. Up until that moment, the </w:t>
      </w:r>
      <w:proofErr w:type="spellStart"/>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branch</w:t>
      </w:r>
      <w:proofErr w:type="spellEnd"/>
      <w:r w:rsidRPr="00597395">
        <w:rPr>
          <w:rFonts w:ascii="Helvetica" w:eastAsia="Times New Roman" w:hAnsi="Helvetica" w:cs="Times New Roman"/>
          <w:color w:val="333333"/>
          <w:lang/>
        </w:rPr>
        <w:t xml:space="preserve"> reflected changes for the “next release”, but it is unclear whether </w:t>
      </w:r>
      <w:proofErr w:type="spellStart"/>
      <w:r w:rsidRPr="00597395">
        <w:rPr>
          <w:rFonts w:ascii="Helvetica" w:eastAsia="Times New Roman" w:hAnsi="Helvetica" w:cs="Times New Roman"/>
          <w:color w:val="333333"/>
          <w:lang/>
        </w:rPr>
        <w:t>that“next</w:t>
      </w:r>
      <w:proofErr w:type="spellEnd"/>
      <w:r w:rsidRPr="00597395">
        <w:rPr>
          <w:rFonts w:ascii="Helvetica" w:eastAsia="Times New Roman" w:hAnsi="Helvetica" w:cs="Times New Roman"/>
          <w:color w:val="333333"/>
          <w:lang/>
        </w:rPr>
        <w:t xml:space="preserve"> release” will eventually become 0.3 or 1.0, until the release branch is started. That decision is made on the start of the release branch and is carried out by the project’s rules on version number bumping.</w:t>
      </w:r>
    </w:p>
    <w:p w:rsidR="00597395" w:rsidRPr="00597395" w:rsidRDefault="00597395" w:rsidP="00597395">
      <w:pPr>
        <w:shd w:val="clear" w:color="auto" w:fill="FFFFFF"/>
        <w:spacing w:after="0" w:line="240" w:lineRule="auto"/>
        <w:outlineLvl w:val="4"/>
        <w:rPr>
          <w:rFonts w:ascii="Helvetica" w:eastAsia="Times New Roman" w:hAnsi="Helvetica" w:cs="Times New Roman"/>
          <w:b/>
          <w:bCs/>
          <w:color w:val="333333"/>
          <w:sz w:val="24"/>
          <w:szCs w:val="24"/>
          <w:lang/>
        </w:rPr>
      </w:pPr>
      <w:r w:rsidRPr="00597395">
        <w:rPr>
          <w:rFonts w:ascii="Helvetica" w:eastAsia="Times New Roman" w:hAnsi="Helvetica" w:cs="Times New Roman"/>
          <w:b/>
          <w:bCs/>
          <w:color w:val="333333"/>
          <w:sz w:val="24"/>
          <w:szCs w:val="24"/>
          <w:lang/>
        </w:rPr>
        <w:t>Creating a release branch</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Release branches are created from the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branch. For example, say version 1.1.5 is the current production release and we have a big release coming up. The state of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is ready for the “next release” and we have decided that this will become version 1.2 (rather than 1.1.6 or 2.0). So we branch off and give the release branch a name reflecting the new version number:</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-b release-1.2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a new branch "release-1.2"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./bump-version.sh 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Files modified successfully, version bumped to 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commit -a -m </w:t>
      </w:r>
      <w:r w:rsidRPr="00597395">
        <w:rPr>
          <w:rFonts w:ascii="Droid Sans Mono" w:eastAsia="Times New Roman" w:hAnsi="Droid Sans Mono" w:cs="Courier New"/>
          <w:color w:val="BB8844"/>
          <w:sz w:val="18"/>
          <w:lang/>
        </w:rPr>
        <w:t>"Bumped version number to 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w:t>
      </w:r>
      <w:proofErr w:type="gramStart"/>
      <w:r w:rsidRPr="00597395">
        <w:rPr>
          <w:rFonts w:ascii="Droid Sans Mono" w:eastAsia="Times New Roman" w:hAnsi="Droid Sans Mono" w:cs="Courier New"/>
          <w:color w:val="888888"/>
          <w:sz w:val="18"/>
          <w:lang/>
        </w:rPr>
        <w:t>release-1.2</w:t>
      </w:r>
      <w:proofErr w:type="gramEnd"/>
      <w:r w:rsidRPr="00597395">
        <w:rPr>
          <w:rFonts w:ascii="Droid Sans Mono" w:eastAsia="Times New Roman" w:hAnsi="Droid Sans Mono" w:cs="Courier New"/>
          <w:color w:val="888888"/>
          <w:sz w:val="18"/>
          <w:lang/>
        </w:rPr>
        <w:t xml:space="preserve"> 74d9424] Bumped version number to 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 xml:space="preserve">1 files changed, 1 </w:t>
      </w:r>
      <w:proofErr w:type="gramStart"/>
      <w:r w:rsidRPr="00597395">
        <w:rPr>
          <w:rFonts w:ascii="Droid Sans Mono" w:eastAsia="Times New Roman" w:hAnsi="Droid Sans Mono" w:cs="Courier New"/>
          <w:color w:val="888888"/>
          <w:sz w:val="18"/>
          <w:lang/>
        </w:rPr>
        <w:t>insertions(</w:t>
      </w:r>
      <w:proofErr w:type="gramEnd"/>
      <w:r w:rsidRPr="00597395">
        <w:rPr>
          <w:rFonts w:ascii="Droid Sans Mono" w:eastAsia="Times New Roman" w:hAnsi="Droid Sans Mono" w:cs="Courier New"/>
          <w:color w:val="888888"/>
          <w:sz w:val="18"/>
          <w:lang/>
        </w:rPr>
        <w:t>+), 1 deletions(-)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lastRenderedPageBreak/>
        <w:t xml:space="preserve">After creating a new branch and switching to it, we bump the version number. Here, </w:t>
      </w:r>
      <w:r w:rsidRPr="00597395">
        <w:rPr>
          <w:rFonts w:ascii="Droid Sans Mono" w:eastAsia="Times New Roman" w:hAnsi="Droid Sans Mono" w:cs="Courier New"/>
          <w:color w:val="333333"/>
          <w:sz w:val="18"/>
          <w:szCs w:val="18"/>
          <w:lang/>
        </w:rPr>
        <w:t>bump-version.sh</w:t>
      </w:r>
      <w:r w:rsidRPr="00597395">
        <w:rPr>
          <w:rFonts w:ascii="Helvetica" w:eastAsia="Times New Roman" w:hAnsi="Helvetica" w:cs="Times New Roman"/>
          <w:color w:val="333333"/>
          <w:lang/>
        </w:rPr>
        <w:t xml:space="preserve"> is a fictional shell script that changes some files in the working copy to reflect the new version. (This can of course be a manual change—the point being that </w:t>
      </w:r>
      <w:r w:rsidRPr="00597395">
        <w:rPr>
          <w:rFonts w:ascii="Helvetica" w:eastAsia="Times New Roman" w:hAnsi="Helvetica" w:cs="Times New Roman"/>
          <w:i/>
          <w:iCs/>
          <w:color w:val="333333"/>
          <w:lang/>
        </w:rPr>
        <w:t>some</w:t>
      </w:r>
      <w:r w:rsidRPr="00597395">
        <w:rPr>
          <w:rFonts w:ascii="Helvetica" w:eastAsia="Times New Roman" w:hAnsi="Helvetica" w:cs="Times New Roman"/>
          <w:color w:val="333333"/>
          <w:lang/>
        </w:rPr>
        <w:t xml:space="preserve"> files change.) Then, the bumped version number is committed.</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This new branch may exist there for a while, until the release may be rolled out definitely. During that time, bug fixes may be applied in this branch (rather than on the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branch). Adding large new features here is strictly prohibited. They must be merged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and therefore, wait for the next big release.</w:t>
      </w:r>
    </w:p>
    <w:p w:rsidR="00597395" w:rsidRPr="00597395" w:rsidRDefault="00597395" w:rsidP="00597395">
      <w:pPr>
        <w:shd w:val="clear" w:color="auto" w:fill="FFFFFF"/>
        <w:spacing w:after="0" w:line="240" w:lineRule="auto"/>
        <w:outlineLvl w:val="4"/>
        <w:rPr>
          <w:rFonts w:ascii="Helvetica" w:eastAsia="Times New Roman" w:hAnsi="Helvetica" w:cs="Times New Roman"/>
          <w:b/>
          <w:bCs/>
          <w:color w:val="333333"/>
          <w:sz w:val="24"/>
          <w:szCs w:val="24"/>
          <w:lang/>
        </w:rPr>
      </w:pPr>
      <w:r w:rsidRPr="00597395">
        <w:rPr>
          <w:rFonts w:ascii="Helvetica" w:eastAsia="Times New Roman" w:hAnsi="Helvetica" w:cs="Times New Roman"/>
          <w:b/>
          <w:bCs/>
          <w:color w:val="333333"/>
          <w:sz w:val="24"/>
          <w:szCs w:val="24"/>
          <w:lang/>
        </w:rPr>
        <w:t>Finishing a release branch</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When the state of the release branch is ready to become a real release, some actions need to be carried out. First, the release branch is merged </w:t>
      </w:r>
      <w:proofErr w:type="spellStart"/>
      <w:r w:rsidRPr="00597395">
        <w:rPr>
          <w:rFonts w:ascii="Helvetica" w:eastAsia="Times New Roman" w:hAnsi="Helvetica" w:cs="Times New Roman"/>
          <w:color w:val="333333"/>
          <w:lang/>
        </w:rPr>
        <w:t>into</w:t>
      </w:r>
      <w:r w:rsidRPr="00597395">
        <w:rPr>
          <w:rFonts w:ascii="Droid Sans Mono" w:eastAsia="Times New Roman" w:hAnsi="Droid Sans Mono" w:cs="Courier New"/>
          <w:color w:val="333333"/>
          <w:sz w:val="18"/>
          <w:szCs w:val="18"/>
          <w:lang/>
        </w:rPr>
        <w:t>master</w:t>
      </w:r>
      <w:proofErr w:type="spellEnd"/>
      <w:r w:rsidRPr="00597395">
        <w:rPr>
          <w:rFonts w:ascii="Helvetica" w:eastAsia="Times New Roman" w:hAnsi="Helvetica" w:cs="Times New Roman"/>
          <w:color w:val="333333"/>
          <w:lang/>
        </w:rPr>
        <w:t xml:space="preserve"> (since every commit on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is a new release </w:t>
      </w:r>
      <w:r w:rsidRPr="00597395">
        <w:rPr>
          <w:rFonts w:ascii="Helvetica" w:eastAsia="Times New Roman" w:hAnsi="Helvetica" w:cs="Times New Roman"/>
          <w:i/>
          <w:iCs/>
          <w:color w:val="333333"/>
          <w:lang/>
        </w:rPr>
        <w:t>by definition</w:t>
      </w:r>
      <w:r w:rsidRPr="00597395">
        <w:rPr>
          <w:rFonts w:ascii="Helvetica" w:eastAsia="Times New Roman" w:hAnsi="Helvetica" w:cs="Times New Roman"/>
          <w:color w:val="333333"/>
          <w:lang/>
        </w:rPr>
        <w:t xml:space="preserve">, remember). Next, that commit on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must be tagged for easy future reference to this historical version. Finally, the changes made on the release branch need to be merged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so that future releases also contain these bug fixes.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 first two steps in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master</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branch 'master'</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merge --no-ff release-1.2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Merge made by recursive.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(Summary of changes)</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tag -a 1.2</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The release is now done, and tagged for future reference.</w:t>
      </w:r>
      <w:r w:rsidRPr="00597395">
        <w:rPr>
          <w:rFonts w:ascii="Helvetica" w:eastAsia="Times New Roman" w:hAnsi="Helvetica" w:cs="Times New Roman"/>
          <w:color w:val="333333"/>
          <w:lang/>
        </w:rPr>
        <w:br/>
      </w:r>
      <w:ins w:id="0" w:author="Unknown">
        <w:r w:rsidRPr="00597395">
          <w:rPr>
            <w:rFonts w:ascii="Helvetica" w:eastAsia="Times New Roman" w:hAnsi="Helvetica" w:cs="Times New Roman"/>
            <w:b/>
            <w:bCs/>
            <w:color w:val="333333"/>
            <w:lang/>
          </w:rPr>
          <w:t>Edit:</w:t>
        </w:r>
        <w:r w:rsidRPr="00597395">
          <w:rPr>
            <w:rFonts w:ascii="Helvetica" w:eastAsia="Times New Roman" w:hAnsi="Helvetica" w:cs="Times New Roman"/>
            <w:color w:val="333333"/>
            <w:lang/>
          </w:rPr>
          <w:t xml:space="preserve"> You might as well want to use the </w:t>
        </w:r>
        <w:r w:rsidRPr="00597395">
          <w:rPr>
            <w:rFonts w:ascii="Droid Sans Mono" w:eastAsia="Times New Roman" w:hAnsi="Droid Sans Mono" w:cs="Courier New"/>
            <w:color w:val="333333"/>
            <w:sz w:val="18"/>
            <w:szCs w:val="18"/>
            <w:lang/>
          </w:rPr>
          <w:t>-s</w:t>
        </w:r>
        <w:r w:rsidRPr="00597395">
          <w:rPr>
            <w:rFonts w:ascii="Helvetica" w:eastAsia="Times New Roman" w:hAnsi="Helvetica" w:cs="Times New Roman"/>
            <w:color w:val="333333"/>
            <w:lang/>
          </w:rPr>
          <w:t xml:space="preserve"> or </w:t>
        </w:r>
        <w:r w:rsidRPr="00597395">
          <w:rPr>
            <w:rFonts w:ascii="Droid Sans Mono" w:eastAsia="Times New Roman" w:hAnsi="Droid Sans Mono" w:cs="Courier New"/>
            <w:color w:val="333333"/>
            <w:sz w:val="18"/>
            <w:szCs w:val="18"/>
            <w:lang/>
          </w:rPr>
          <w:t>-u &lt;key&gt;</w:t>
        </w:r>
        <w:r w:rsidRPr="00597395">
          <w:rPr>
            <w:rFonts w:ascii="Helvetica" w:eastAsia="Times New Roman" w:hAnsi="Helvetica" w:cs="Times New Roman"/>
            <w:color w:val="333333"/>
            <w:lang/>
          </w:rPr>
          <w:t xml:space="preserve"> flags to sign your tag cryptographically.</w:t>
        </w:r>
      </w:ins>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To keep the changes made in the release branch, we need to merge those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though. In </w:t>
      </w:r>
      <w:proofErr w:type="spellStart"/>
      <w:r w:rsidRPr="00597395">
        <w:rPr>
          <w:rFonts w:ascii="Helvetica" w:eastAsia="Times New Roman" w:hAnsi="Helvetica" w:cs="Times New Roman"/>
          <w:color w:val="333333"/>
          <w:lang/>
        </w:rPr>
        <w:t>Git</w:t>
      </w:r>
      <w:proofErr w:type="spellEnd"/>
      <w:r w:rsidRPr="00597395">
        <w:rPr>
          <w:rFonts w:ascii="Helvetica" w:eastAsia="Times New Roman" w:hAnsi="Helvetica" w:cs="Times New Roman"/>
          <w:color w:val="333333"/>
          <w:lang/>
        </w:rPr>
        <w:t>:</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branch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merge --no-ff release-1.2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Merge made by recursive.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(Summary of changes)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lastRenderedPageBreak/>
        <w:t>This step may well lead to a merge conflict (probably even, since we have changed the version number). If so, fix it and commit.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Now we are really done and the release branch may be removed, since we don’t need it anymore: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branch -d release-1.2</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Deleted branch release-1.2 (was ff452fe).</w:t>
      </w:r>
    </w:p>
    <w:p w:rsidR="00597395" w:rsidRPr="00597395" w:rsidRDefault="00597395" w:rsidP="00597395">
      <w:pPr>
        <w:shd w:val="clear" w:color="auto" w:fill="FFFFFF"/>
        <w:spacing w:after="0" w:line="240" w:lineRule="auto"/>
        <w:outlineLvl w:val="3"/>
        <w:rPr>
          <w:rFonts w:ascii="Helvetica" w:eastAsia="Times New Roman" w:hAnsi="Helvetica" w:cs="Times New Roman"/>
          <w:b/>
          <w:bCs/>
          <w:color w:val="333333"/>
          <w:sz w:val="27"/>
          <w:szCs w:val="27"/>
          <w:lang/>
        </w:rPr>
      </w:pPr>
      <w:proofErr w:type="spellStart"/>
      <w:r w:rsidRPr="00597395">
        <w:rPr>
          <w:rFonts w:ascii="Helvetica" w:eastAsia="Times New Roman" w:hAnsi="Helvetica" w:cs="Times New Roman"/>
          <w:b/>
          <w:bCs/>
          <w:color w:val="333333"/>
          <w:sz w:val="27"/>
          <w:szCs w:val="27"/>
          <w:lang/>
        </w:rPr>
        <w:t>Hotfix</w:t>
      </w:r>
      <w:proofErr w:type="spellEnd"/>
      <w:r w:rsidRPr="00597395">
        <w:rPr>
          <w:rFonts w:ascii="Helvetica" w:eastAsia="Times New Roman" w:hAnsi="Helvetica" w:cs="Times New Roman"/>
          <w:b/>
          <w:bCs/>
          <w:color w:val="333333"/>
          <w:sz w:val="27"/>
          <w:szCs w:val="27"/>
          <w:lang/>
        </w:rPr>
        <w:t xml:space="preserve"> branches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Pr>
          <w:rFonts w:ascii="Helvetica" w:eastAsia="Times New Roman" w:hAnsi="Helvetica" w:cs="Times New Roman"/>
          <w:noProof/>
          <w:color w:val="333333"/>
        </w:rPr>
        <w:drawing>
          <wp:inline distT="0" distB="0" distL="0" distR="0">
            <wp:extent cx="2924175" cy="4020185"/>
            <wp:effectExtent l="19050" t="0" r="9525" b="0"/>
            <wp:docPr id="10" name="Picture 10" descr="http://nvie.com/img/2010/01/hotfix-branch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vie.com/img/2010/01/hotfix-branches1.png"/>
                    <pic:cNvPicPr>
                      <a:picLocks noChangeAspect="1" noChangeArrowheads="1"/>
                    </pic:cNvPicPr>
                  </pic:nvPicPr>
                  <pic:blipFill>
                    <a:blip r:embed="rId17" cstate="print"/>
                    <a:srcRect/>
                    <a:stretch>
                      <a:fillRect/>
                    </a:stretch>
                  </pic:blipFill>
                  <pic:spPr bwMode="auto">
                    <a:xfrm>
                      <a:off x="0" y="0"/>
                      <a:ext cx="2924175" cy="4020185"/>
                    </a:xfrm>
                    <a:prstGeom prst="rect">
                      <a:avLst/>
                    </a:prstGeom>
                    <a:noFill/>
                    <a:ln w="9525">
                      <a:noFill/>
                      <a:miter lim="800000"/>
                      <a:headEnd/>
                      <a:tailEnd/>
                    </a:ln>
                  </pic:spPr>
                </pic:pic>
              </a:graphicData>
            </a:graphic>
          </wp:inline>
        </w:drawing>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May branch off from: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br/>
        <w:t xml:space="preserve">Must merge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and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br/>
        <w:t xml:space="preserve">Branch naming convention: </w:t>
      </w:r>
      <w:proofErr w:type="spellStart"/>
      <w:r w:rsidRPr="00597395">
        <w:rPr>
          <w:rFonts w:ascii="Droid Sans Mono" w:eastAsia="Times New Roman" w:hAnsi="Droid Sans Mono" w:cs="Courier New"/>
          <w:color w:val="333333"/>
          <w:sz w:val="18"/>
          <w:szCs w:val="18"/>
          <w:lang/>
        </w:rPr>
        <w:t>hotfix</w:t>
      </w:r>
      <w:proofErr w:type="spellEnd"/>
      <w:r w:rsidRPr="00597395">
        <w:rPr>
          <w:rFonts w:ascii="Droid Sans Mono" w:eastAsia="Times New Roman" w:hAnsi="Droid Sans Mono" w:cs="Courier New"/>
          <w:color w:val="333333"/>
          <w:sz w:val="18"/>
          <w:szCs w:val="18"/>
          <w:lang/>
        </w:rPr>
        <w:t>-*</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proofErr w:type="spellStart"/>
      <w:r w:rsidRPr="00597395">
        <w:rPr>
          <w:rFonts w:ascii="Helvetica" w:eastAsia="Times New Roman" w:hAnsi="Helvetica" w:cs="Times New Roman"/>
          <w:color w:val="333333"/>
          <w:lang/>
        </w:rPr>
        <w:t>Hotfix</w:t>
      </w:r>
      <w:proofErr w:type="spellEnd"/>
      <w:r w:rsidRPr="00597395">
        <w:rPr>
          <w:rFonts w:ascii="Helvetica" w:eastAsia="Times New Roman" w:hAnsi="Helvetica" w:cs="Times New Roman"/>
          <w:color w:val="333333"/>
          <w:lang/>
        </w:rPr>
        <w:t xml:space="preserve">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w:t>
      </w:r>
      <w:proofErr w:type="spellStart"/>
      <w:r w:rsidRPr="00597395">
        <w:rPr>
          <w:rFonts w:ascii="Helvetica" w:eastAsia="Times New Roman" w:hAnsi="Helvetica" w:cs="Times New Roman"/>
          <w:color w:val="333333"/>
          <w:lang/>
        </w:rPr>
        <w:t>hotfix</w:t>
      </w:r>
      <w:proofErr w:type="spellEnd"/>
      <w:r w:rsidRPr="00597395">
        <w:rPr>
          <w:rFonts w:ascii="Helvetica" w:eastAsia="Times New Roman" w:hAnsi="Helvetica" w:cs="Times New Roman"/>
          <w:color w:val="333333"/>
          <w:lang/>
        </w:rPr>
        <w:t xml:space="preserve"> branch may be branched off from the corresponding tag on the master branch that marks the production version.</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lastRenderedPageBreak/>
        <w:t xml:space="preserve">The essence is that work of team members (on the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branch) can continue, while another person is preparing a quick production fix.</w:t>
      </w:r>
    </w:p>
    <w:p w:rsidR="00597395" w:rsidRPr="00597395" w:rsidRDefault="00597395" w:rsidP="00597395">
      <w:pPr>
        <w:shd w:val="clear" w:color="auto" w:fill="FFFFFF"/>
        <w:spacing w:after="0" w:line="240" w:lineRule="auto"/>
        <w:outlineLvl w:val="4"/>
        <w:rPr>
          <w:rFonts w:ascii="Helvetica" w:eastAsia="Times New Roman" w:hAnsi="Helvetica" w:cs="Times New Roman"/>
          <w:b/>
          <w:bCs/>
          <w:color w:val="333333"/>
          <w:sz w:val="24"/>
          <w:szCs w:val="24"/>
          <w:lang/>
        </w:rPr>
      </w:pPr>
      <w:r w:rsidRPr="00597395">
        <w:rPr>
          <w:rFonts w:ascii="Helvetica" w:eastAsia="Times New Roman" w:hAnsi="Helvetica" w:cs="Times New Roman"/>
          <w:b/>
          <w:bCs/>
          <w:color w:val="333333"/>
          <w:sz w:val="24"/>
          <w:szCs w:val="24"/>
          <w:lang/>
        </w:rPr>
        <w:t xml:space="preserve">Creating the </w:t>
      </w:r>
      <w:proofErr w:type="spellStart"/>
      <w:r w:rsidRPr="00597395">
        <w:rPr>
          <w:rFonts w:ascii="Helvetica" w:eastAsia="Times New Roman" w:hAnsi="Helvetica" w:cs="Times New Roman"/>
          <w:b/>
          <w:bCs/>
          <w:color w:val="333333"/>
          <w:sz w:val="24"/>
          <w:szCs w:val="24"/>
          <w:lang/>
        </w:rPr>
        <w:t>hotfix</w:t>
      </w:r>
      <w:proofErr w:type="spellEnd"/>
      <w:r w:rsidRPr="00597395">
        <w:rPr>
          <w:rFonts w:ascii="Helvetica" w:eastAsia="Times New Roman" w:hAnsi="Helvetica" w:cs="Times New Roman"/>
          <w:b/>
          <w:bCs/>
          <w:color w:val="333333"/>
          <w:sz w:val="24"/>
          <w:szCs w:val="24"/>
          <w:lang/>
        </w:rPr>
        <w:t xml:space="preserve"> branch</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proofErr w:type="spellStart"/>
      <w:r w:rsidRPr="00597395">
        <w:rPr>
          <w:rFonts w:ascii="Helvetica" w:eastAsia="Times New Roman" w:hAnsi="Helvetica" w:cs="Times New Roman"/>
          <w:color w:val="333333"/>
          <w:lang/>
        </w:rPr>
        <w:t>Hotfix</w:t>
      </w:r>
      <w:proofErr w:type="spellEnd"/>
      <w:r w:rsidRPr="00597395">
        <w:rPr>
          <w:rFonts w:ascii="Helvetica" w:eastAsia="Times New Roman" w:hAnsi="Helvetica" w:cs="Times New Roman"/>
          <w:color w:val="333333"/>
          <w:lang/>
        </w:rPr>
        <w:t xml:space="preserve"> branches are created from the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branch. For example, say version 1.2 is the current production release running live and causing troubles due to a severe bug. But changes on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are yet unstable. We may then branch off a </w:t>
      </w:r>
      <w:proofErr w:type="spellStart"/>
      <w:r w:rsidRPr="00597395">
        <w:rPr>
          <w:rFonts w:ascii="Helvetica" w:eastAsia="Times New Roman" w:hAnsi="Helvetica" w:cs="Times New Roman"/>
          <w:color w:val="333333"/>
          <w:lang/>
        </w:rPr>
        <w:t>hotfix</w:t>
      </w:r>
      <w:proofErr w:type="spellEnd"/>
      <w:r w:rsidRPr="00597395">
        <w:rPr>
          <w:rFonts w:ascii="Helvetica" w:eastAsia="Times New Roman" w:hAnsi="Helvetica" w:cs="Times New Roman"/>
          <w:color w:val="333333"/>
          <w:lang/>
        </w:rPr>
        <w:t xml:space="preserve"> branch and start fixing the problem:</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-b hotfix-1.2.1 master</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a new branch "hotfix-1.2.1"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./bump-version.sh 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Files modified successfully, version bumped to 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commit -a -m </w:t>
      </w:r>
      <w:r w:rsidRPr="00597395">
        <w:rPr>
          <w:rFonts w:ascii="Droid Sans Mono" w:eastAsia="Times New Roman" w:hAnsi="Droid Sans Mono" w:cs="Courier New"/>
          <w:color w:val="BB8844"/>
          <w:sz w:val="18"/>
          <w:lang/>
        </w:rPr>
        <w:t>"Bumped version number to 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w:t>
      </w:r>
      <w:proofErr w:type="gramStart"/>
      <w:r w:rsidRPr="00597395">
        <w:rPr>
          <w:rFonts w:ascii="Droid Sans Mono" w:eastAsia="Times New Roman" w:hAnsi="Droid Sans Mono" w:cs="Courier New"/>
          <w:color w:val="888888"/>
          <w:sz w:val="18"/>
          <w:lang/>
        </w:rPr>
        <w:t>hotfix-1.2.1</w:t>
      </w:r>
      <w:proofErr w:type="gramEnd"/>
      <w:r w:rsidRPr="00597395">
        <w:rPr>
          <w:rFonts w:ascii="Droid Sans Mono" w:eastAsia="Times New Roman" w:hAnsi="Droid Sans Mono" w:cs="Courier New"/>
          <w:color w:val="888888"/>
          <w:sz w:val="18"/>
          <w:lang/>
        </w:rPr>
        <w:t xml:space="preserve"> 41e61bb] Bumped version number to 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 xml:space="preserve">1 files changed, 1 </w:t>
      </w:r>
      <w:proofErr w:type="gramStart"/>
      <w:r w:rsidRPr="00597395">
        <w:rPr>
          <w:rFonts w:ascii="Droid Sans Mono" w:eastAsia="Times New Roman" w:hAnsi="Droid Sans Mono" w:cs="Courier New"/>
          <w:color w:val="888888"/>
          <w:sz w:val="18"/>
          <w:lang/>
        </w:rPr>
        <w:t>insertions(</w:t>
      </w:r>
      <w:proofErr w:type="gramEnd"/>
      <w:r w:rsidRPr="00597395">
        <w:rPr>
          <w:rFonts w:ascii="Droid Sans Mono" w:eastAsia="Times New Roman" w:hAnsi="Droid Sans Mono" w:cs="Courier New"/>
          <w:color w:val="888888"/>
          <w:sz w:val="18"/>
          <w:lang/>
        </w:rPr>
        <w:t>+), 1 deletions(-)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Don’t forget to bump the version number after branching off!</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Then, fix the bug and commit the fix in one or more separate commits.</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commit -m </w:t>
      </w:r>
      <w:r w:rsidRPr="00597395">
        <w:rPr>
          <w:rFonts w:ascii="Droid Sans Mono" w:eastAsia="Times New Roman" w:hAnsi="Droid Sans Mono" w:cs="Courier New"/>
          <w:color w:val="BB8844"/>
          <w:sz w:val="18"/>
          <w:lang/>
        </w:rPr>
        <w:t>"Fixed severe production problem"</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w:t>
      </w:r>
      <w:proofErr w:type="gramStart"/>
      <w:r w:rsidRPr="00597395">
        <w:rPr>
          <w:rFonts w:ascii="Droid Sans Mono" w:eastAsia="Times New Roman" w:hAnsi="Droid Sans Mono" w:cs="Courier New"/>
          <w:color w:val="888888"/>
          <w:sz w:val="18"/>
          <w:lang/>
        </w:rPr>
        <w:t>hotfix-1.2.1</w:t>
      </w:r>
      <w:proofErr w:type="gramEnd"/>
      <w:r w:rsidRPr="00597395">
        <w:rPr>
          <w:rFonts w:ascii="Droid Sans Mono" w:eastAsia="Times New Roman" w:hAnsi="Droid Sans Mono" w:cs="Courier New"/>
          <w:color w:val="888888"/>
          <w:sz w:val="18"/>
          <w:lang/>
        </w:rPr>
        <w:t xml:space="preserve"> abbe5d6] Fixed severe production problem</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 xml:space="preserve">5 files changed, 32 </w:t>
      </w:r>
      <w:proofErr w:type="gramStart"/>
      <w:r w:rsidRPr="00597395">
        <w:rPr>
          <w:rFonts w:ascii="Droid Sans Mono" w:eastAsia="Times New Roman" w:hAnsi="Droid Sans Mono" w:cs="Courier New"/>
          <w:color w:val="888888"/>
          <w:sz w:val="18"/>
          <w:lang/>
        </w:rPr>
        <w:t>insertions(</w:t>
      </w:r>
      <w:proofErr w:type="gramEnd"/>
      <w:r w:rsidRPr="00597395">
        <w:rPr>
          <w:rFonts w:ascii="Droid Sans Mono" w:eastAsia="Times New Roman" w:hAnsi="Droid Sans Mono" w:cs="Courier New"/>
          <w:color w:val="888888"/>
          <w:sz w:val="18"/>
          <w:lang/>
        </w:rPr>
        <w:t>+), 17 deletions(-)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b/>
          <w:bCs/>
          <w:color w:val="333333"/>
          <w:lang/>
        </w:rPr>
        <w:t xml:space="preserve">Finishing a </w:t>
      </w:r>
      <w:proofErr w:type="spellStart"/>
      <w:r w:rsidRPr="00597395">
        <w:rPr>
          <w:rFonts w:ascii="Helvetica" w:eastAsia="Times New Roman" w:hAnsi="Helvetica" w:cs="Times New Roman"/>
          <w:b/>
          <w:bCs/>
          <w:color w:val="333333"/>
          <w:lang/>
        </w:rPr>
        <w:t>hotfix</w:t>
      </w:r>
      <w:proofErr w:type="spellEnd"/>
      <w:r w:rsidRPr="00597395">
        <w:rPr>
          <w:rFonts w:ascii="Helvetica" w:eastAsia="Times New Roman" w:hAnsi="Helvetica" w:cs="Times New Roman"/>
          <w:b/>
          <w:bCs/>
          <w:color w:val="333333"/>
          <w:lang/>
        </w:rPr>
        <w:t xml:space="preserve"> branch</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When finished, the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needs to be merged back into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but also needs to be merged back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in order to safeguard that the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is included in the next release as well. This is completely similar to how release branches are finished.</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First, update </w:t>
      </w:r>
      <w:r w:rsidRPr="00597395">
        <w:rPr>
          <w:rFonts w:ascii="Droid Sans Mono" w:eastAsia="Times New Roman" w:hAnsi="Droid Sans Mono" w:cs="Courier New"/>
          <w:color w:val="333333"/>
          <w:sz w:val="18"/>
          <w:szCs w:val="18"/>
          <w:lang/>
        </w:rPr>
        <w:t>master</w:t>
      </w:r>
      <w:r w:rsidRPr="00597395">
        <w:rPr>
          <w:rFonts w:ascii="Helvetica" w:eastAsia="Times New Roman" w:hAnsi="Helvetica" w:cs="Times New Roman"/>
          <w:color w:val="333333"/>
          <w:lang/>
        </w:rPr>
        <w:t xml:space="preserve"> and tag the release.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master</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branch 'master'</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merge --no-ff hotfix-1.2.1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Merge made by recursive.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(Summary of changes)</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tag -a 1.2.1</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b/>
          <w:bCs/>
          <w:color w:val="333333"/>
          <w:lang/>
        </w:rPr>
        <w:lastRenderedPageBreak/>
        <w:t>Edit:</w:t>
      </w:r>
      <w:ins w:id="1" w:author="Unknown">
        <w:r w:rsidRPr="00597395">
          <w:rPr>
            <w:rFonts w:ascii="Helvetica" w:eastAsia="Times New Roman" w:hAnsi="Helvetica" w:cs="Times New Roman"/>
            <w:color w:val="333333"/>
            <w:lang/>
          </w:rPr>
          <w:t xml:space="preserve"> You might as well want to use the </w:t>
        </w:r>
        <w:r w:rsidRPr="00597395">
          <w:rPr>
            <w:rFonts w:ascii="Droid Sans Mono" w:eastAsia="Times New Roman" w:hAnsi="Droid Sans Mono" w:cs="Courier New"/>
            <w:color w:val="333333"/>
            <w:sz w:val="18"/>
            <w:szCs w:val="18"/>
            <w:lang/>
          </w:rPr>
          <w:t>-s</w:t>
        </w:r>
        <w:r w:rsidRPr="00597395">
          <w:rPr>
            <w:rFonts w:ascii="Helvetica" w:eastAsia="Times New Roman" w:hAnsi="Helvetica" w:cs="Times New Roman"/>
            <w:color w:val="333333"/>
            <w:lang/>
          </w:rPr>
          <w:t xml:space="preserve"> or </w:t>
        </w:r>
        <w:r w:rsidRPr="00597395">
          <w:rPr>
            <w:rFonts w:ascii="Droid Sans Mono" w:eastAsia="Times New Roman" w:hAnsi="Droid Sans Mono" w:cs="Courier New"/>
            <w:color w:val="333333"/>
            <w:sz w:val="18"/>
            <w:szCs w:val="18"/>
            <w:lang/>
          </w:rPr>
          <w:t>-u &lt;key&gt;</w:t>
        </w:r>
        <w:r w:rsidRPr="00597395">
          <w:rPr>
            <w:rFonts w:ascii="Helvetica" w:eastAsia="Times New Roman" w:hAnsi="Helvetica" w:cs="Times New Roman"/>
            <w:color w:val="333333"/>
            <w:lang/>
          </w:rPr>
          <w:t xml:space="preserve"> flags to sign your tag cryptographically.</w:t>
        </w:r>
      </w:ins>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Next, include the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in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too:</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checkout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Switched to branch 'develop'</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merge --no-ff hotfix-1.2.1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Merge made by recursive.</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(Summary of changes)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The one exception to the rule here is that, </w:t>
      </w:r>
      <w:r w:rsidRPr="00597395">
        <w:rPr>
          <w:rFonts w:ascii="Helvetica" w:eastAsia="Times New Roman" w:hAnsi="Helvetica" w:cs="Times New Roman"/>
          <w:b/>
          <w:bCs/>
          <w:color w:val="333333"/>
          <w:lang/>
        </w:rPr>
        <w:t xml:space="preserve">when a release branch currently exists, the </w:t>
      </w:r>
      <w:proofErr w:type="spellStart"/>
      <w:r w:rsidRPr="00597395">
        <w:rPr>
          <w:rFonts w:ascii="Helvetica" w:eastAsia="Times New Roman" w:hAnsi="Helvetica" w:cs="Times New Roman"/>
          <w:b/>
          <w:bCs/>
          <w:color w:val="333333"/>
          <w:lang/>
        </w:rPr>
        <w:t>hotfix</w:t>
      </w:r>
      <w:proofErr w:type="spellEnd"/>
      <w:r w:rsidRPr="00597395">
        <w:rPr>
          <w:rFonts w:ascii="Helvetica" w:eastAsia="Times New Roman" w:hAnsi="Helvetica" w:cs="Times New Roman"/>
          <w:b/>
          <w:bCs/>
          <w:color w:val="333333"/>
          <w:lang/>
        </w:rPr>
        <w:t xml:space="preserve"> changes need to be merged into that release branch, instead of </w:t>
      </w:r>
      <w:r w:rsidRPr="00597395">
        <w:rPr>
          <w:rFonts w:ascii="Droid Sans Mono" w:eastAsia="Times New Roman" w:hAnsi="Droid Sans Mono" w:cs="Courier New"/>
          <w:b/>
          <w:bCs/>
          <w:color w:val="333333"/>
          <w:sz w:val="18"/>
          <w:lang/>
        </w:rPr>
        <w:t>develop</w:t>
      </w:r>
      <w:r w:rsidRPr="00597395">
        <w:rPr>
          <w:rFonts w:ascii="Helvetica" w:eastAsia="Times New Roman" w:hAnsi="Helvetica" w:cs="Times New Roman"/>
          <w:color w:val="333333"/>
          <w:lang/>
        </w:rPr>
        <w:t xml:space="preserve">. Back-merging the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into the release branch will eventually result in the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being merged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too, when the release branch is finished. (If work in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immediately requires this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and cannot wait for the release branch to be finished, you may safely merge the </w:t>
      </w:r>
      <w:proofErr w:type="spellStart"/>
      <w:r w:rsidRPr="00597395">
        <w:rPr>
          <w:rFonts w:ascii="Helvetica" w:eastAsia="Times New Roman" w:hAnsi="Helvetica" w:cs="Times New Roman"/>
          <w:color w:val="333333"/>
          <w:lang/>
        </w:rPr>
        <w:t>bugfix</w:t>
      </w:r>
      <w:proofErr w:type="spellEnd"/>
      <w:r w:rsidRPr="00597395">
        <w:rPr>
          <w:rFonts w:ascii="Helvetica" w:eastAsia="Times New Roman" w:hAnsi="Helvetica" w:cs="Times New Roman"/>
          <w:color w:val="333333"/>
          <w:lang/>
        </w:rPr>
        <w:t xml:space="preserve"> into </w:t>
      </w:r>
      <w:r w:rsidRPr="00597395">
        <w:rPr>
          <w:rFonts w:ascii="Droid Sans Mono" w:eastAsia="Times New Roman" w:hAnsi="Droid Sans Mono" w:cs="Courier New"/>
          <w:color w:val="333333"/>
          <w:sz w:val="18"/>
          <w:szCs w:val="18"/>
          <w:lang/>
        </w:rPr>
        <w:t>develop</w:t>
      </w:r>
      <w:r w:rsidRPr="00597395">
        <w:rPr>
          <w:rFonts w:ascii="Helvetica" w:eastAsia="Times New Roman" w:hAnsi="Helvetica" w:cs="Times New Roman"/>
          <w:color w:val="333333"/>
          <w:lang/>
        </w:rPr>
        <w:t xml:space="preserve"> now already as well.)</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Finally, remove the temporary branch:</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555555"/>
          <w:sz w:val="18"/>
          <w:lang/>
        </w:rPr>
        <w:t>$</w:t>
      </w:r>
      <w:r w:rsidRPr="00597395">
        <w:rPr>
          <w:rFonts w:ascii="Droid Sans Mono" w:eastAsia="Times New Roman" w:hAnsi="Droid Sans Mono" w:cs="Courier New"/>
          <w:color w:val="222222"/>
          <w:sz w:val="18"/>
          <w:szCs w:val="18"/>
          <w:lang/>
        </w:rPr>
        <w:t xml:space="preserve"> </w:t>
      </w:r>
      <w:proofErr w:type="spellStart"/>
      <w:proofErr w:type="gramStart"/>
      <w:r w:rsidRPr="00597395">
        <w:rPr>
          <w:rFonts w:ascii="Droid Sans Mono" w:eastAsia="Times New Roman" w:hAnsi="Droid Sans Mono" w:cs="Courier New"/>
          <w:color w:val="222222"/>
          <w:sz w:val="18"/>
          <w:szCs w:val="18"/>
          <w:lang/>
        </w:rPr>
        <w:t>git</w:t>
      </w:r>
      <w:proofErr w:type="spellEnd"/>
      <w:proofErr w:type="gramEnd"/>
      <w:r w:rsidRPr="00597395">
        <w:rPr>
          <w:rFonts w:ascii="Droid Sans Mono" w:eastAsia="Times New Roman" w:hAnsi="Droid Sans Mono" w:cs="Courier New"/>
          <w:color w:val="222222"/>
          <w:sz w:val="18"/>
          <w:szCs w:val="18"/>
          <w:lang/>
        </w:rPr>
        <w:t xml:space="preserve"> branch -d hotfix-1.2.1</w:t>
      </w:r>
    </w:p>
    <w:p w:rsidR="00597395" w:rsidRPr="00597395" w:rsidRDefault="00597395" w:rsidP="00597395">
      <w:pPr>
        <w:pBdr>
          <w:top w:val="single" w:sz="6" w:space="7" w:color="F7A600"/>
          <w:left w:val="single" w:sz="24" w:space="11" w:color="F7A600"/>
          <w:bottom w:val="single" w:sz="6" w:space="7" w:color="F7A600"/>
          <w:right w:val="single" w:sz="6" w:space="11" w:color="F7A600"/>
        </w:pBdr>
        <w:shd w:val="clear" w:color="auto" w:fill="FEF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72" w:right="272"/>
        <w:rPr>
          <w:rFonts w:ascii="Droid Sans Mono" w:eastAsia="Times New Roman" w:hAnsi="Droid Sans Mono" w:cs="Courier New"/>
          <w:color w:val="222222"/>
          <w:sz w:val="18"/>
          <w:szCs w:val="18"/>
          <w:lang/>
        </w:rPr>
      </w:pPr>
      <w:r w:rsidRPr="00597395">
        <w:rPr>
          <w:rFonts w:ascii="Droid Sans Mono" w:eastAsia="Times New Roman" w:hAnsi="Droid Sans Mono" w:cs="Courier New"/>
          <w:color w:val="888888"/>
          <w:sz w:val="18"/>
          <w:lang/>
        </w:rPr>
        <w:t>Deleted branch hotfix-1.2.1 (was abbe5d6).</w:t>
      </w:r>
    </w:p>
    <w:p w:rsidR="00597395" w:rsidRPr="00597395" w:rsidRDefault="00597395" w:rsidP="00597395">
      <w:pPr>
        <w:shd w:val="clear" w:color="auto" w:fill="FFFFFF"/>
        <w:spacing w:before="326" w:after="163" w:line="240" w:lineRule="auto"/>
        <w:outlineLvl w:val="2"/>
        <w:rPr>
          <w:rFonts w:ascii="Helvetica" w:eastAsia="Times New Roman" w:hAnsi="Helvetica" w:cs="Times New Roman"/>
          <w:b/>
          <w:bCs/>
          <w:color w:val="333333"/>
          <w:sz w:val="36"/>
          <w:szCs w:val="36"/>
          <w:lang/>
        </w:rPr>
      </w:pPr>
      <w:r w:rsidRPr="00597395">
        <w:rPr>
          <w:rFonts w:ascii="Helvetica" w:eastAsia="Times New Roman" w:hAnsi="Helvetica" w:cs="Times New Roman"/>
          <w:b/>
          <w:bCs/>
          <w:color w:val="333333"/>
          <w:sz w:val="36"/>
          <w:szCs w:val="36"/>
          <w:lang/>
        </w:rPr>
        <w:t>Summary</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While there is nothing really shocking new to this branching model, the “big picture” figure that this post began with has turned out to be tremendously useful in our projects. It forms an elegant mental model that is easy to comprehend and allows team members to develop a shared understanding of the branching and releasing processes.</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A high-quality PDF version of the figure is provided here. Go ahead and hang it on the wall for quick reference at any time.</w:t>
      </w:r>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b/>
          <w:bCs/>
          <w:color w:val="333333"/>
          <w:lang/>
        </w:rPr>
        <w:t>Update:</w:t>
      </w:r>
      <w:ins w:id="2" w:author="Unknown">
        <w:r w:rsidRPr="00597395">
          <w:rPr>
            <w:rFonts w:ascii="Helvetica" w:eastAsia="Times New Roman" w:hAnsi="Helvetica" w:cs="Times New Roman"/>
            <w:color w:val="333333"/>
            <w:lang/>
          </w:rPr>
          <w:t xml:space="preserve"> And for anyone who requested it: here’s </w:t>
        </w:r>
        <w:proofErr w:type="spellStart"/>
        <w:r w:rsidRPr="00597395">
          <w:rPr>
            <w:rFonts w:ascii="Helvetica" w:eastAsia="Times New Roman" w:hAnsi="Helvetica" w:cs="Times New Roman"/>
            <w:color w:val="333333"/>
            <w:lang/>
          </w:rPr>
          <w:t>the</w:t>
        </w:r>
        <w:r w:rsidRPr="00597395">
          <w:rPr>
            <w:rFonts w:ascii="Helvetica" w:eastAsia="Times New Roman" w:hAnsi="Helvetica" w:cs="Times New Roman"/>
            <w:color w:val="333333"/>
            <w:lang/>
          </w:rPr>
          <w:fldChar w:fldCharType="begin"/>
        </w:r>
        <w:r w:rsidRPr="00597395">
          <w:rPr>
            <w:rFonts w:ascii="Helvetica" w:eastAsia="Times New Roman" w:hAnsi="Helvetica" w:cs="Times New Roman"/>
            <w:color w:val="333333"/>
            <w:lang/>
          </w:rPr>
          <w:instrText xml:space="preserve"> HYPERLINK "http://github.com/downloads/nvie/gitflow/Git-branching-model-src.key.zip" \t "_blank" </w:instrText>
        </w:r>
        <w:r w:rsidRPr="00597395">
          <w:rPr>
            <w:rFonts w:ascii="Helvetica" w:eastAsia="Times New Roman" w:hAnsi="Helvetica" w:cs="Times New Roman"/>
            <w:color w:val="333333"/>
            <w:lang/>
          </w:rPr>
          <w:fldChar w:fldCharType="separate"/>
        </w:r>
        <w:r w:rsidRPr="00597395">
          <w:rPr>
            <w:rFonts w:ascii="Helvetica" w:eastAsia="Times New Roman" w:hAnsi="Helvetica" w:cs="Times New Roman"/>
            <w:color w:val="3270AE"/>
            <w:lang/>
          </w:rPr>
          <w:t>gitflow-model.src.key</w:t>
        </w:r>
        <w:r w:rsidRPr="00597395">
          <w:rPr>
            <w:rFonts w:ascii="Helvetica" w:eastAsia="Times New Roman" w:hAnsi="Helvetica" w:cs="Times New Roman"/>
            <w:color w:val="333333"/>
            <w:lang/>
          </w:rPr>
          <w:fldChar w:fldCharType="end"/>
        </w:r>
        <w:r w:rsidRPr="00597395">
          <w:rPr>
            <w:rFonts w:ascii="Helvetica" w:eastAsia="Times New Roman" w:hAnsi="Helvetica" w:cs="Times New Roman"/>
            <w:color w:val="333333"/>
            <w:lang/>
          </w:rPr>
          <w:t>of</w:t>
        </w:r>
        <w:proofErr w:type="spellEnd"/>
        <w:r w:rsidRPr="00597395">
          <w:rPr>
            <w:rFonts w:ascii="Helvetica" w:eastAsia="Times New Roman" w:hAnsi="Helvetica" w:cs="Times New Roman"/>
            <w:color w:val="333333"/>
            <w:lang/>
          </w:rPr>
          <w:t xml:space="preserve"> the main diagram image (Apple Keynote).</w:t>
        </w:r>
      </w:ins>
    </w:p>
    <w:p w:rsidR="00597395" w:rsidRPr="00597395" w:rsidRDefault="00597395" w:rsidP="00597395">
      <w:pPr>
        <w:shd w:val="clear" w:color="auto" w:fill="FFFFFF"/>
        <w:spacing w:before="136" w:after="272" w:line="320" w:lineRule="atLeast"/>
        <w:jc w:val="center"/>
        <w:rPr>
          <w:rFonts w:ascii="Helvetica" w:eastAsia="Times New Roman" w:hAnsi="Helvetica" w:cs="Times New Roman"/>
          <w:color w:val="333333"/>
          <w:lang/>
        </w:rPr>
      </w:pPr>
      <w:r>
        <w:rPr>
          <w:rFonts w:ascii="Helvetica" w:eastAsia="Times New Roman" w:hAnsi="Helvetica" w:cs="Times New Roman"/>
          <w:noProof/>
          <w:color w:val="3270AE"/>
        </w:rPr>
        <w:lastRenderedPageBreak/>
        <w:drawing>
          <wp:inline distT="0" distB="0" distL="0" distR="0">
            <wp:extent cx="1216025" cy="1216025"/>
            <wp:effectExtent l="0" t="0" r="0" b="0"/>
            <wp:docPr id="11" name="Picture 11" descr="http://nvie.com/img/pdf.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vie.com/img/pdf.png">
                      <a:hlinkClick r:id="rId18"/>
                    </pic:cNvPr>
                    <pic:cNvPicPr>
                      <a:picLocks noChangeAspect="1" noChangeArrowheads="1"/>
                    </pic:cNvPicPr>
                  </pic:nvPicPr>
                  <pic:blipFill>
                    <a:blip r:embed="rId19" cstate="print"/>
                    <a:srcRect/>
                    <a:stretch>
                      <a:fillRect/>
                    </a:stretch>
                  </pic:blipFill>
                  <pic:spPr bwMode="auto">
                    <a:xfrm>
                      <a:off x="0" y="0"/>
                      <a:ext cx="1216025" cy="1216025"/>
                    </a:xfrm>
                    <a:prstGeom prst="rect">
                      <a:avLst/>
                    </a:prstGeom>
                    <a:noFill/>
                    <a:ln w="9525">
                      <a:noFill/>
                      <a:miter lim="800000"/>
                      <a:headEnd/>
                      <a:tailEnd/>
                    </a:ln>
                  </pic:spPr>
                </pic:pic>
              </a:graphicData>
            </a:graphic>
          </wp:inline>
        </w:drawing>
      </w:r>
      <w:r w:rsidRPr="00597395">
        <w:rPr>
          <w:rFonts w:ascii="Helvetica" w:eastAsia="Times New Roman" w:hAnsi="Helvetica" w:cs="Times New Roman"/>
          <w:color w:val="333333"/>
          <w:lang/>
        </w:rPr>
        <w:br/>
      </w:r>
      <w:hyperlink r:id="rId20" w:history="1">
        <w:r w:rsidRPr="00597395">
          <w:rPr>
            <w:rFonts w:ascii="Helvetica" w:eastAsia="Times New Roman" w:hAnsi="Helvetica" w:cs="Times New Roman"/>
            <w:color w:val="3270AE"/>
            <w:lang/>
          </w:rPr>
          <w:t>Git-branching-model.pdf</w:t>
        </w:r>
      </w:hyperlink>
    </w:p>
    <w:p w:rsidR="00597395" w:rsidRPr="00597395" w:rsidRDefault="00597395" w:rsidP="00597395">
      <w:pPr>
        <w:shd w:val="clear" w:color="auto" w:fill="FFFFFF"/>
        <w:spacing w:before="136" w:after="272" w:line="320" w:lineRule="atLeast"/>
        <w:rPr>
          <w:rFonts w:ascii="Helvetica" w:eastAsia="Times New Roman" w:hAnsi="Helvetica" w:cs="Times New Roman"/>
          <w:color w:val="333333"/>
          <w:lang/>
        </w:rPr>
      </w:pPr>
      <w:r w:rsidRPr="00597395">
        <w:rPr>
          <w:rFonts w:ascii="Helvetica" w:eastAsia="Times New Roman" w:hAnsi="Helvetica" w:cs="Times New Roman"/>
          <w:color w:val="333333"/>
          <w:lang/>
        </w:rPr>
        <w:t xml:space="preserve">If you want to get in touch, I'm </w:t>
      </w:r>
      <w:hyperlink r:id="rId21" w:tgtFrame="_blank" w:history="1">
        <w:r w:rsidRPr="00597395">
          <w:rPr>
            <w:rFonts w:ascii="Helvetica" w:eastAsia="Times New Roman" w:hAnsi="Helvetica" w:cs="Times New Roman"/>
            <w:color w:val="3270AE"/>
            <w:lang/>
          </w:rPr>
          <w:t>@</w:t>
        </w:r>
        <w:proofErr w:type="spellStart"/>
        <w:r w:rsidRPr="00597395">
          <w:rPr>
            <w:rFonts w:ascii="Helvetica" w:eastAsia="Times New Roman" w:hAnsi="Helvetica" w:cs="Times New Roman"/>
            <w:color w:val="3270AE"/>
            <w:lang/>
          </w:rPr>
          <w:t>nvie</w:t>
        </w:r>
        <w:proofErr w:type="spellEnd"/>
      </w:hyperlink>
      <w:r w:rsidRPr="00597395">
        <w:rPr>
          <w:rFonts w:ascii="Helvetica" w:eastAsia="Times New Roman" w:hAnsi="Helvetica" w:cs="Times New Roman"/>
          <w:color w:val="333333"/>
          <w:lang/>
        </w:rPr>
        <w:t xml:space="preserve"> on Twitter.</w:t>
      </w:r>
    </w:p>
    <w:sectPr w:rsidR="00597395" w:rsidRPr="00597395" w:rsidSect="00A901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Droid Sans Mon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5E24"/>
    <w:multiLevelType w:val="multilevel"/>
    <w:tmpl w:val="BAF4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01559"/>
    <w:multiLevelType w:val="multilevel"/>
    <w:tmpl w:val="862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B3018"/>
    <w:multiLevelType w:val="multilevel"/>
    <w:tmpl w:val="9544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7395"/>
    <w:rsid w:val="000069F9"/>
    <w:rsid w:val="00597395"/>
    <w:rsid w:val="00A90106"/>
    <w:rsid w:val="00B7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395"/>
    <w:rPr>
      <w:strike w:val="0"/>
      <w:dstrike w:val="0"/>
      <w:color w:val="3270AE"/>
      <w:u w:val="none"/>
      <w:effect w:val="none"/>
    </w:rPr>
  </w:style>
  <w:style w:type="character" w:customStyle="1" w:styleId="reldate">
    <w:name w:val="reldate"/>
    <w:basedOn w:val="DefaultParagraphFont"/>
    <w:rsid w:val="00597395"/>
    <w:rPr>
      <w:color w:val="888888"/>
    </w:rPr>
  </w:style>
  <w:style w:type="paragraph" w:customStyle="1" w:styleId="print-only1">
    <w:name w:val="print-only1"/>
    <w:basedOn w:val="Normal"/>
    <w:rsid w:val="00597395"/>
    <w:pPr>
      <w:spacing w:before="136" w:after="272" w:line="320" w:lineRule="atLeast"/>
    </w:pPr>
    <w:rPr>
      <w:rFonts w:ascii="Times New Roman" w:eastAsia="Times New Roman" w:hAnsi="Times New Roman" w:cs="Times New Roman"/>
      <w:vanish/>
    </w:rPr>
  </w:style>
  <w:style w:type="character" w:customStyle="1" w:styleId="caps">
    <w:name w:val="caps"/>
    <w:basedOn w:val="DefaultParagraphFont"/>
    <w:rsid w:val="00597395"/>
  </w:style>
  <w:style w:type="character" w:styleId="Emphasis">
    <w:name w:val="Emphasis"/>
    <w:basedOn w:val="DefaultParagraphFont"/>
    <w:uiPriority w:val="20"/>
    <w:qFormat/>
    <w:rsid w:val="00597395"/>
    <w:rPr>
      <w:i/>
      <w:iCs/>
    </w:rPr>
  </w:style>
  <w:style w:type="character" w:customStyle="1" w:styleId="gp1">
    <w:name w:val="gp1"/>
    <w:basedOn w:val="DefaultParagraphFont"/>
    <w:rsid w:val="00597395"/>
    <w:rPr>
      <w:color w:val="555555"/>
    </w:rPr>
  </w:style>
  <w:style w:type="character" w:customStyle="1" w:styleId="go1">
    <w:name w:val="go1"/>
    <w:basedOn w:val="DefaultParagraphFont"/>
    <w:rsid w:val="00597395"/>
    <w:rPr>
      <w:color w:val="888888"/>
    </w:rPr>
  </w:style>
  <w:style w:type="character" w:customStyle="1" w:styleId="s21">
    <w:name w:val="s21"/>
    <w:basedOn w:val="DefaultParagraphFont"/>
    <w:rsid w:val="00597395"/>
    <w:rPr>
      <w:color w:val="BB8844"/>
    </w:rPr>
  </w:style>
  <w:style w:type="character" w:styleId="Strong">
    <w:name w:val="Strong"/>
    <w:basedOn w:val="DefaultParagraphFont"/>
    <w:uiPriority w:val="22"/>
    <w:qFormat/>
    <w:rsid w:val="00597395"/>
    <w:rPr>
      <w:b/>
      <w:bCs/>
    </w:rPr>
  </w:style>
  <w:style w:type="paragraph" w:styleId="BalloonText">
    <w:name w:val="Balloon Text"/>
    <w:basedOn w:val="Normal"/>
    <w:link w:val="BalloonTextChar"/>
    <w:uiPriority w:val="99"/>
    <w:semiHidden/>
    <w:unhideWhenUsed/>
    <w:rsid w:val="00597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5109759">
      <w:bodyDiv w:val="1"/>
      <w:marLeft w:val="0"/>
      <w:marRight w:val="0"/>
      <w:marTop w:val="0"/>
      <w:marBottom w:val="0"/>
      <w:divBdr>
        <w:top w:val="none" w:sz="0" w:space="0" w:color="auto"/>
        <w:left w:val="none" w:sz="0" w:space="0" w:color="auto"/>
        <w:bottom w:val="none" w:sz="0" w:space="0" w:color="auto"/>
        <w:right w:val="none" w:sz="0" w:space="0" w:color="auto"/>
      </w:divBdr>
      <w:divsChild>
        <w:div w:id="672802692">
          <w:marLeft w:val="0"/>
          <w:marRight w:val="0"/>
          <w:marTop w:val="0"/>
          <w:marBottom w:val="0"/>
          <w:divBdr>
            <w:top w:val="none" w:sz="0" w:space="0" w:color="auto"/>
            <w:left w:val="none" w:sz="0" w:space="0" w:color="auto"/>
            <w:bottom w:val="none" w:sz="0" w:space="0" w:color="auto"/>
            <w:right w:val="none" w:sz="0" w:space="0" w:color="auto"/>
          </w:divBdr>
        </w:div>
        <w:div w:id="325209630">
          <w:marLeft w:val="109"/>
          <w:marRight w:val="109"/>
          <w:marTop w:val="109"/>
          <w:marBottom w:val="109"/>
          <w:divBdr>
            <w:top w:val="none" w:sz="0" w:space="0" w:color="auto"/>
            <w:left w:val="none" w:sz="0" w:space="0" w:color="auto"/>
            <w:bottom w:val="none" w:sz="0" w:space="0" w:color="auto"/>
            <w:right w:val="none" w:sz="0" w:space="0" w:color="auto"/>
          </w:divBdr>
        </w:div>
        <w:div w:id="1724787761">
          <w:marLeft w:val="109"/>
          <w:marRight w:val="109"/>
          <w:marTop w:val="109"/>
          <w:marBottom w:val="109"/>
          <w:divBdr>
            <w:top w:val="none" w:sz="0" w:space="0" w:color="auto"/>
            <w:left w:val="none" w:sz="0" w:space="0" w:color="auto"/>
            <w:bottom w:val="none" w:sz="0" w:space="0" w:color="auto"/>
            <w:right w:val="none" w:sz="0" w:space="0" w:color="auto"/>
          </w:divBdr>
        </w:div>
        <w:div w:id="321348715">
          <w:marLeft w:val="-326"/>
          <w:marRight w:val="0"/>
          <w:marTop w:val="1200"/>
          <w:marBottom w:val="0"/>
          <w:divBdr>
            <w:top w:val="none" w:sz="0" w:space="0" w:color="auto"/>
            <w:left w:val="none" w:sz="0" w:space="0" w:color="auto"/>
            <w:bottom w:val="none" w:sz="0" w:space="0" w:color="auto"/>
            <w:right w:val="none" w:sz="0" w:space="0" w:color="auto"/>
          </w:divBdr>
          <w:divsChild>
            <w:div w:id="1479763665">
              <w:marLeft w:val="0"/>
              <w:marRight w:val="0"/>
              <w:marTop w:val="0"/>
              <w:marBottom w:val="0"/>
              <w:divBdr>
                <w:top w:val="none" w:sz="0" w:space="0" w:color="auto"/>
                <w:left w:val="none" w:sz="0" w:space="0" w:color="auto"/>
                <w:bottom w:val="none" w:sz="0" w:space="0" w:color="auto"/>
                <w:right w:val="none" w:sz="0" w:space="0" w:color="auto"/>
              </w:divBdr>
            </w:div>
            <w:div w:id="18285168">
              <w:marLeft w:val="0"/>
              <w:marRight w:val="0"/>
              <w:marTop w:val="0"/>
              <w:marBottom w:val="0"/>
              <w:divBdr>
                <w:top w:val="none" w:sz="0" w:space="0" w:color="auto"/>
                <w:left w:val="none" w:sz="0" w:space="0" w:color="auto"/>
                <w:bottom w:val="none" w:sz="0" w:space="0" w:color="auto"/>
                <w:right w:val="none" w:sz="0" w:space="0" w:color="auto"/>
              </w:divBdr>
            </w:div>
          </w:divsChild>
        </w:div>
        <w:div w:id="84113122">
          <w:marLeft w:val="0"/>
          <w:marRight w:val="0"/>
          <w:marTop w:val="0"/>
          <w:marBottom w:val="0"/>
          <w:divBdr>
            <w:top w:val="none" w:sz="0" w:space="0" w:color="auto"/>
            <w:left w:val="none" w:sz="0" w:space="0" w:color="auto"/>
            <w:bottom w:val="none" w:sz="0" w:space="0" w:color="auto"/>
            <w:right w:val="none" w:sz="0" w:space="0" w:color="auto"/>
          </w:divBdr>
          <w:divsChild>
            <w:div w:id="986785344">
              <w:marLeft w:val="0"/>
              <w:marRight w:val="0"/>
              <w:marTop w:val="0"/>
              <w:marBottom w:val="0"/>
              <w:divBdr>
                <w:top w:val="none" w:sz="0" w:space="0" w:color="auto"/>
                <w:left w:val="none" w:sz="0" w:space="0" w:color="auto"/>
                <w:bottom w:val="none" w:sz="0" w:space="0" w:color="auto"/>
                <w:right w:val="none" w:sz="0" w:space="0" w:color="auto"/>
              </w:divBdr>
            </w:div>
          </w:divsChild>
        </w:div>
        <w:div w:id="1780220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or.cz/gitwiki/GitSvnComparsion" TargetMode="External"/><Relationship Id="rId13" Type="http://schemas.openxmlformats.org/officeDocument/2006/relationships/image" Target="media/image2.png"/><Relationship Id="rId18" Type="http://schemas.openxmlformats.org/officeDocument/2006/relationships/hyperlink" Target="http://nvie.com/files/Git-branching-model.pdf" TargetMode="External"/><Relationship Id="rId3" Type="http://schemas.openxmlformats.org/officeDocument/2006/relationships/settings" Target="settings.xml"/><Relationship Id="rId21" Type="http://schemas.openxmlformats.org/officeDocument/2006/relationships/hyperlink" Target="http://twitter.com/nvie" TargetMode="External"/><Relationship Id="rId7" Type="http://schemas.openxmlformats.org/officeDocument/2006/relationships/hyperlink" Target="http://whygitisbetterthanx.com/" TargetMode="External"/><Relationship Id="rId12" Type="http://schemas.openxmlformats.org/officeDocument/2006/relationships/hyperlink" Target="http://github.com/progit/progit"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nvie.com/files/Git-branching-model.pdf" TargetMode="External"/><Relationship Id="rId1" Type="http://schemas.openxmlformats.org/officeDocument/2006/relationships/numbering" Target="numbering.xml"/><Relationship Id="rId6" Type="http://schemas.openxmlformats.org/officeDocument/2006/relationships/hyperlink" Target="http://git-scm.com" TargetMode="External"/><Relationship Id="rId11" Type="http://schemas.openxmlformats.org/officeDocument/2006/relationships/hyperlink" Target="http://pragprog.com/titles/tsgit/pragmatic-version-control-using-git"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book.git-scm.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vnbook.red-bean.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2307</Words>
  <Characters>13151</Characters>
  <Application>Microsoft Office Word</Application>
  <DocSecurity>0</DocSecurity>
  <Lines>109</Lines>
  <Paragraphs>30</Paragraphs>
  <ScaleCrop>false</ScaleCrop>
  <Company/>
  <LinksUpToDate>false</LinksUpToDate>
  <CharactersWithSpaces>15428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kaveriamma.pg</dc:creator>
  <cp:keywords/>
  <dc:description/>
  <cp:lastModifiedBy>kaveriamma.pg</cp:lastModifiedBy>
  <cp:revision>2</cp:revision>
  <dcterms:created xsi:type="dcterms:W3CDTF">2013-08-07T06:15:00Z</dcterms:created>
  <dcterms:modified xsi:type="dcterms:W3CDTF">2013-08-07T06:16:00Z</dcterms:modified>
</cp:coreProperties>
</file>